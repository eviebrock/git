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3E6" w:rsidRPr="00D3666E" w:rsidRDefault="009A6FEB">
      <w:pPr>
        <w:rPr>
          <w:rFonts w:ascii="Times New Roman" w:hAnsi="Times New Roman" w:cs="Times New Roman"/>
          <w:sz w:val="24"/>
          <w:szCs w:val="24"/>
        </w:rPr>
      </w:pPr>
      <w:r w:rsidRPr="00D3666E">
        <w:rPr>
          <w:rFonts w:ascii="Times New Roman" w:hAnsi="Times New Roman" w:cs="Times New Roman"/>
          <w:sz w:val="24"/>
          <w:szCs w:val="24"/>
        </w:rPr>
        <w:t xml:space="preserve">Erich </w:t>
      </w:r>
      <w:proofErr w:type="spellStart"/>
      <w:r w:rsidRPr="00D3666E">
        <w:rPr>
          <w:rFonts w:ascii="Times New Roman" w:hAnsi="Times New Roman" w:cs="Times New Roman"/>
          <w:sz w:val="24"/>
          <w:szCs w:val="24"/>
        </w:rPr>
        <w:t>Viebrock</w:t>
      </w:r>
      <w:proofErr w:type="spellEnd"/>
    </w:p>
    <w:p w:rsidR="009A6FEB" w:rsidRPr="00D3666E" w:rsidRDefault="009A6FEB">
      <w:pPr>
        <w:rPr>
          <w:rFonts w:ascii="Times New Roman" w:hAnsi="Times New Roman" w:cs="Times New Roman"/>
          <w:sz w:val="24"/>
          <w:szCs w:val="24"/>
        </w:rPr>
      </w:pPr>
      <w:r w:rsidRPr="00D3666E">
        <w:rPr>
          <w:rFonts w:ascii="Times New Roman" w:hAnsi="Times New Roman" w:cs="Times New Roman"/>
          <w:sz w:val="24"/>
          <w:szCs w:val="24"/>
        </w:rPr>
        <w:t>ECPE 174</w:t>
      </w:r>
    </w:p>
    <w:p w:rsidR="009A6FEB" w:rsidRPr="00D3666E" w:rsidRDefault="009A6FEB" w:rsidP="009A6FEB">
      <w:pPr>
        <w:jc w:val="center"/>
        <w:rPr>
          <w:rFonts w:ascii="Times New Roman" w:hAnsi="Times New Roman" w:cs="Times New Roman"/>
          <w:b/>
          <w:sz w:val="24"/>
          <w:szCs w:val="24"/>
        </w:rPr>
      </w:pPr>
      <w:r w:rsidRPr="00D3666E">
        <w:rPr>
          <w:rFonts w:ascii="Times New Roman" w:hAnsi="Times New Roman" w:cs="Times New Roman"/>
          <w:b/>
          <w:sz w:val="24"/>
          <w:szCs w:val="24"/>
        </w:rPr>
        <w:t>Lab Report #1</w:t>
      </w:r>
    </w:p>
    <w:p w:rsidR="009A6FEB" w:rsidRPr="00D3666E" w:rsidRDefault="009A6FEB">
      <w:pPr>
        <w:rPr>
          <w:rFonts w:ascii="Times New Roman" w:hAnsi="Times New Roman" w:cs="Times New Roman"/>
          <w:sz w:val="24"/>
          <w:szCs w:val="24"/>
          <w:u w:val="single"/>
        </w:rPr>
      </w:pPr>
      <w:r w:rsidRPr="00D3666E">
        <w:rPr>
          <w:rFonts w:ascii="Times New Roman" w:hAnsi="Times New Roman" w:cs="Times New Roman"/>
          <w:sz w:val="24"/>
          <w:szCs w:val="24"/>
          <w:u w:val="single"/>
        </w:rPr>
        <w:t>Problem Summary:</w:t>
      </w:r>
    </w:p>
    <w:p w:rsidR="009A6FEB" w:rsidRPr="00D3666E" w:rsidRDefault="009A6FEB" w:rsidP="00C810EF">
      <w:pPr>
        <w:ind w:left="720"/>
        <w:rPr>
          <w:rFonts w:ascii="Times New Roman" w:hAnsi="Times New Roman" w:cs="Times New Roman"/>
          <w:sz w:val="24"/>
          <w:szCs w:val="24"/>
        </w:rPr>
      </w:pPr>
      <w:r w:rsidRPr="00D3666E">
        <w:rPr>
          <w:rFonts w:ascii="Times New Roman" w:hAnsi="Times New Roman" w:cs="Times New Roman"/>
          <w:sz w:val="24"/>
          <w:szCs w:val="24"/>
        </w:rPr>
        <w:t xml:space="preserve">An old car has tail lights controlled by 6 LEDs. In order to understand which LED is which, the names LA, LB, LC, RA, RB, and RC are used to represent each LED, from left to right. When the car is in IDLE (no </w:t>
      </w:r>
      <w:r w:rsidR="00C810EF" w:rsidRPr="00D3666E">
        <w:rPr>
          <w:rFonts w:ascii="Times New Roman" w:hAnsi="Times New Roman" w:cs="Times New Roman"/>
          <w:sz w:val="24"/>
          <w:szCs w:val="24"/>
        </w:rPr>
        <w:t>switches</w:t>
      </w:r>
      <w:r w:rsidRPr="00D3666E">
        <w:rPr>
          <w:rFonts w:ascii="Times New Roman" w:hAnsi="Times New Roman" w:cs="Times New Roman"/>
          <w:sz w:val="24"/>
          <w:szCs w:val="24"/>
        </w:rPr>
        <w:t xml:space="preserve"> used), all LEDs should be off. </w:t>
      </w:r>
      <w:r w:rsidR="00C810EF" w:rsidRPr="00D3666E">
        <w:rPr>
          <w:rFonts w:ascii="Times New Roman" w:hAnsi="Times New Roman" w:cs="Times New Roman"/>
          <w:sz w:val="24"/>
          <w:szCs w:val="24"/>
        </w:rPr>
        <w:t>For the switch LEFT</w:t>
      </w:r>
      <w:r w:rsidRPr="00D3666E">
        <w:rPr>
          <w:rFonts w:ascii="Times New Roman" w:hAnsi="Times New Roman" w:cs="Times New Roman"/>
          <w:sz w:val="24"/>
          <w:szCs w:val="24"/>
        </w:rPr>
        <w:t xml:space="preserve">, the LEDs flash in a particular order: LB, LA and LC, all left LEDs on, and all off. </w:t>
      </w:r>
      <w:r w:rsidR="00C810EF" w:rsidRPr="00D3666E">
        <w:rPr>
          <w:rFonts w:ascii="Times New Roman" w:hAnsi="Times New Roman" w:cs="Times New Roman"/>
          <w:sz w:val="24"/>
          <w:szCs w:val="24"/>
        </w:rPr>
        <w:t>For the switch RIGHT</w:t>
      </w:r>
      <w:r w:rsidRPr="00D3666E">
        <w:rPr>
          <w:rFonts w:ascii="Times New Roman" w:hAnsi="Times New Roman" w:cs="Times New Roman"/>
          <w:sz w:val="24"/>
          <w:szCs w:val="24"/>
        </w:rPr>
        <w:t>, the LEDs flash in a particular order: RB, RA and RC, all right LEDs on, and all off.</w:t>
      </w:r>
      <w:r w:rsidR="00C810EF" w:rsidRPr="00D3666E">
        <w:rPr>
          <w:rFonts w:ascii="Times New Roman" w:hAnsi="Times New Roman" w:cs="Times New Roman"/>
          <w:sz w:val="24"/>
          <w:szCs w:val="24"/>
        </w:rPr>
        <w:t xml:space="preserve"> In order to signify HAZARD lights are on, all LEDs flash on, and all LEDs flash off. When LEFT and RIGHT are both turned on, LEDs will go to IDLE. When more than one switch is used and HAZARD is involved, the sequence for HAZARD will begin. For all situations, LEDs will repeat their respected loop until the </w:t>
      </w:r>
      <w:bookmarkStart w:id="0" w:name="_GoBack"/>
      <w:bookmarkEnd w:id="0"/>
      <w:r w:rsidR="00C810EF" w:rsidRPr="00D3666E">
        <w:rPr>
          <w:rFonts w:ascii="Times New Roman" w:hAnsi="Times New Roman" w:cs="Times New Roman"/>
          <w:sz w:val="24"/>
          <w:szCs w:val="24"/>
        </w:rPr>
        <w:t xml:space="preserve">switch is changed. A clock divider is used in order to display LEDs at a rate conceivable to the human eye. </w:t>
      </w:r>
      <w:r w:rsidR="004505AF">
        <w:rPr>
          <w:rFonts w:ascii="Times New Roman" w:hAnsi="Times New Roman" w:cs="Times New Roman"/>
          <w:sz w:val="24"/>
          <w:szCs w:val="24"/>
        </w:rPr>
        <w:t>The design is done in a Moore FSM</w:t>
      </w:r>
      <w:ins w:id="1" w:author="Elizabeth Basha" w:date="2011-09-17T10:45:00Z">
        <w:r w:rsidR="00E96FD7">
          <w:rPr>
            <w:rFonts w:ascii="Times New Roman" w:hAnsi="Times New Roman" w:cs="Times New Roman"/>
            <w:sz w:val="24"/>
            <w:szCs w:val="24"/>
          </w:rPr>
          <w:t>.</w:t>
        </w:r>
      </w:ins>
    </w:p>
    <w:p w:rsidR="009A6FEB" w:rsidRPr="00D3666E" w:rsidRDefault="009A6FEB">
      <w:pPr>
        <w:rPr>
          <w:rFonts w:ascii="Times New Roman" w:hAnsi="Times New Roman" w:cs="Times New Roman"/>
          <w:sz w:val="24"/>
          <w:szCs w:val="24"/>
          <w:u w:val="single"/>
        </w:rPr>
      </w:pPr>
      <w:r w:rsidRPr="00D3666E">
        <w:rPr>
          <w:rFonts w:ascii="Times New Roman" w:hAnsi="Times New Roman" w:cs="Times New Roman"/>
          <w:sz w:val="24"/>
          <w:szCs w:val="24"/>
          <w:u w:val="single"/>
        </w:rPr>
        <w:t>Design Approach</w:t>
      </w:r>
      <w:r w:rsidR="00C810EF" w:rsidRPr="00D3666E">
        <w:rPr>
          <w:rFonts w:ascii="Times New Roman" w:hAnsi="Times New Roman" w:cs="Times New Roman"/>
          <w:sz w:val="24"/>
          <w:szCs w:val="24"/>
          <w:u w:val="single"/>
        </w:rPr>
        <w:t>:</w:t>
      </w:r>
    </w:p>
    <w:p w:rsidR="00C810EF" w:rsidRPr="00D3666E" w:rsidRDefault="00291E17" w:rsidP="00291E17">
      <w:pPr>
        <w:ind w:left="720"/>
        <w:rPr>
          <w:rFonts w:ascii="Times New Roman" w:hAnsi="Times New Roman" w:cs="Times New Roman"/>
          <w:sz w:val="24"/>
          <w:szCs w:val="24"/>
        </w:rPr>
      </w:pPr>
      <w:commentRangeStart w:id="2"/>
      <w:r w:rsidRPr="00D3666E">
        <w:rPr>
          <w:rFonts w:ascii="Times New Roman" w:hAnsi="Times New Roman" w:cs="Times New Roman"/>
          <w:sz w:val="24"/>
          <w:szCs w:val="24"/>
        </w:rPr>
        <w:t>Our design is simple</w:t>
      </w:r>
      <w:commentRangeEnd w:id="2"/>
      <w:r w:rsidR="00E96FD7">
        <w:rPr>
          <w:rStyle w:val="CommentReference"/>
          <w:vanish/>
        </w:rPr>
        <w:commentReference w:id="2"/>
      </w:r>
      <w:r w:rsidRPr="00D3666E">
        <w:rPr>
          <w:rFonts w:ascii="Times New Roman" w:hAnsi="Times New Roman" w:cs="Times New Roman"/>
          <w:sz w:val="24"/>
          <w:szCs w:val="24"/>
        </w:rPr>
        <w:t xml:space="preserve">; by VHDL we were able to create a Moore FSM to replicate the behavior of an old car’s </w:t>
      </w:r>
      <w:proofErr w:type="gramStart"/>
      <w:r w:rsidRPr="00D3666E">
        <w:rPr>
          <w:rFonts w:ascii="Times New Roman" w:hAnsi="Times New Roman" w:cs="Times New Roman"/>
          <w:sz w:val="24"/>
          <w:szCs w:val="24"/>
        </w:rPr>
        <w:t>tail lights</w:t>
      </w:r>
      <w:proofErr w:type="gramEnd"/>
      <w:r w:rsidRPr="00D3666E">
        <w:rPr>
          <w:rFonts w:ascii="Times New Roman" w:hAnsi="Times New Roman" w:cs="Times New Roman"/>
          <w:sz w:val="24"/>
          <w:szCs w:val="24"/>
        </w:rPr>
        <w:t xml:space="preserve">. </w:t>
      </w:r>
      <w:r w:rsidR="00432614" w:rsidRPr="00D3666E">
        <w:rPr>
          <w:rFonts w:ascii="Times New Roman" w:hAnsi="Times New Roman" w:cs="Times New Roman"/>
          <w:sz w:val="24"/>
          <w:szCs w:val="24"/>
        </w:rPr>
        <w:t>Loops allowed us to create the desired output for all different scenarios.</w:t>
      </w:r>
    </w:p>
    <w:p w:rsidR="009A6FEB" w:rsidRPr="00D3666E" w:rsidRDefault="009A6FEB">
      <w:pPr>
        <w:rPr>
          <w:rFonts w:ascii="Times New Roman" w:hAnsi="Times New Roman" w:cs="Times New Roman"/>
          <w:sz w:val="24"/>
          <w:szCs w:val="24"/>
          <w:u w:val="single"/>
        </w:rPr>
      </w:pPr>
      <w:r w:rsidRPr="00D3666E">
        <w:rPr>
          <w:rFonts w:ascii="Times New Roman" w:hAnsi="Times New Roman" w:cs="Times New Roman"/>
          <w:sz w:val="24"/>
          <w:szCs w:val="24"/>
          <w:u w:val="single"/>
        </w:rPr>
        <w:t>Verification Procedure</w:t>
      </w:r>
      <w:r w:rsidR="00291E17" w:rsidRPr="00D3666E">
        <w:rPr>
          <w:rFonts w:ascii="Times New Roman" w:hAnsi="Times New Roman" w:cs="Times New Roman"/>
          <w:sz w:val="24"/>
          <w:szCs w:val="24"/>
          <w:u w:val="single"/>
        </w:rPr>
        <w:t>:</w:t>
      </w:r>
    </w:p>
    <w:p w:rsidR="00291E17" w:rsidRPr="00D3666E" w:rsidRDefault="00E2408B" w:rsidP="00432614">
      <w:pPr>
        <w:ind w:left="720"/>
        <w:rPr>
          <w:rFonts w:ascii="Times New Roman" w:hAnsi="Times New Roman" w:cs="Times New Roman"/>
          <w:sz w:val="24"/>
          <w:szCs w:val="24"/>
        </w:rPr>
      </w:pPr>
      <w:commentRangeStart w:id="3"/>
      <w:r w:rsidRPr="00D3666E">
        <w:rPr>
          <w:rFonts w:ascii="Times New Roman" w:hAnsi="Times New Roman" w:cs="Times New Roman"/>
          <w:sz w:val="24"/>
          <w:szCs w:val="24"/>
        </w:rPr>
        <w:t>Our design did not run into error</w:t>
      </w:r>
      <w:commentRangeEnd w:id="3"/>
      <w:r w:rsidR="00E96FD7">
        <w:rPr>
          <w:rStyle w:val="CommentReference"/>
          <w:vanish/>
        </w:rPr>
        <w:commentReference w:id="3"/>
      </w:r>
      <w:r w:rsidRPr="00D3666E">
        <w:rPr>
          <w:rFonts w:ascii="Times New Roman" w:hAnsi="Times New Roman" w:cs="Times New Roman"/>
          <w:sz w:val="24"/>
          <w:szCs w:val="24"/>
        </w:rPr>
        <w:t xml:space="preserve">, but confusion arose after seeing the Moore, One-Hot, and Mealy diagrams of our code. Surprisingly, each diagram appeared the same. To our knowledge, this is almost never the case. Because of this, we believed there was error in our VHDL. However, </w:t>
      </w:r>
      <w:commentRangeStart w:id="4"/>
      <w:r w:rsidRPr="00D3666E">
        <w:rPr>
          <w:rFonts w:ascii="Times New Roman" w:hAnsi="Times New Roman" w:cs="Times New Roman"/>
          <w:sz w:val="24"/>
          <w:szCs w:val="24"/>
        </w:rPr>
        <w:t>this was not the problem</w:t>
      </w:r>
      <w:commentRangeEnd w:id="4"/>
      <w:r w:rsidR="00E96FD7">
        <w:rPr>
          <w:rStyle w:val="CommentReference"/>
          <w:vanish/>
        </w:rPr>
        <w:commentReference w:id="4"/>
      </w:r>
      <w:r w:rsidRPr="00D3666E">
        <w:rPr>
          <w:rFonts w:ascii="Times New Roman" w:hAnsi="Times New Roman" w:cs="Times New Roman"/>
          <w:sz w:val="24"/>
          <w:szCs w:val="24"/>
        </w:rPr>
        <w:t xml:space="preserve">, which ensued to further confusion and frustration. Then, </w:t>
      </w:r>
      <w:commentRangeStart w:id="5"/>
      <w:r w:rsidR="00432614" w:rsidRPr="00D3666E">
        <w:rPr>
          <w:rFonts w:ascii="Times New Roman" w:hAnsi="Times New Roman" w:cs="Times New Roman"/>
          <w:sz w:val="24"/>
          <w:szCs w:val="24"/>
        </w:rPr>
        <w:t>the professor approved the similar diagrams</w:t>
      </w:r>
      <w:commentRangeEnd w:id="5"/>
      <w:r w:rsidR="00E96FD7">
        <w:rPr>
          <w:rStyle w:val="CommentReference"/>
          <w:vanish/>
        </w:rPr>
        <w:commentReference w:id="5"/>
      </w:r>
      <w:r w:rsidR="00432614" w:rsidRPr="00D3666E">
        <w:rPr>
          <w:rFonts w:ascii="Times New Roman" w:hAnsi="Times New Roman" w:cs="Times New Roman"/>
          <w:sz w:val="24"/>
          <w:szCs w:val="24"/>
        </w:rPr>
        <w:t>, as they were desired output.</w:t>
      </w:r>
    </w:p>
    <w:p w:rsidR="009A6FEB" w:rsidRPr="00D3666E" w:rsidRDefault="009A6FEB">
      <w:pPr>
        <w:rPr>
          <w:rFonts w:ascii="Times New Roman" w:hAnsi="Times New Roman" w:cs="Times New Roman"/>
          <w:sz w:val="24"/>
          <w:szCs w:val="24"/>
          <w:u w:val="single"/>
        </w:rPr>
      </w:pPr>
      <w:r w:rsidRPr="00D3666E">
        <w:rPr>
          <w:rFonts w:ascii="Times New Roman" w:hAnsi="Times New Roman" w:cs="Times New Roman"/>
          <w:sz w:val="24"/>
          <w:szCs w:val="24"/>
          <w:u w:val="single"/>
        </w:rPr>
        <w:t>Post-Lab Questions</w:t>
      </w:r>
      <w:r w:rsidR="00291E17" w:rsidRPr="00D3666E">
        <w:rPr>
          <w:rFonts w:ascii="Times New Roman" w:hAnsi="Times New Roman" w:cs="Times New Roman"/>
          <w:sz w:val="24"/>
          <w:szCs w:val="24"/>
          <w:u w:val="single"/>
        </w:rPr>
        <w:t>:</w:t>
      </w:r>
    </w:p>
    <w:p w:rsidR="00291E17" w:rsidRPr="00D3666E" w:rsidRDefault="00432614" w:rsidP="00432614">
      <w:pPr>
        <w:pStyle w:val="ListParagraph"/>
        <w:numPr>
          <w:ilvl w:val="0"/>
          <w:numId w:val="1"/>
          <w:numberingChange w:id="6" w:author="Elizabeth Basha" w:date="2011-09-17T10:44:00Z" w:original="-"/>
        </w:numPr>
        <w:rPr>
          <w:rFonts w:ascii="Times New Roman" w:hAnsi="Times New Roman" w:cs="Times New Roman"/>
          <w:sz w:val="24"/>
          <w:szCs w:val="24"/>
        </w:rPr>
      </w:pPr>
      <w:commentRangeStart w:id="7"/>
      <w:r w:rsidRPr="00D3666E">
        <w:rPr>
          <w:rFonts w:ascii="Times New Roman" w:hAnsi="Times New Roman" w:cs="Times New Roman"/>
          <w:sz w:val="24"/>
          <w:szCs w:val="24"/>
        </w:rPr>
        <w:t>What, if any, difference is there between the two State Machine Viewer outputs? How do they compare to the one you designed in pre-lab step 1?</w:t>
      </w:r>
      <w:commentRangeEnd w:id="7"/>
      <w:r w:rsidR="00E96FD7">
        <w:rPr>
          <w:rStyle w:val="CommentReference"/>
          <w:vanish/>
        </w:rPr>
        <w:commentReference w:id="7"/>
      </w:r>
    </w:p>
    <w:p w:rsidR="00565CB7" w:rsidRPr="00D3666E" w:rsidRDefault="00432614" w:rsidP="00432614">
      <w:pPr>
        <w:pStyle w:val="ListParagraph"/>
        <w:numPr>
          <w:ilvl w:val="1"/>
          <w:numId w:val="1"/>
          <w:numberingChange w:id="8" w:author="Elizabeth Basha" w:date="2011-09-17T10:44:00Z" w:original="o"/>
        </w:numPr>
        <w:rPr>
          <w:rFonts w:ascii="Times New Roman" w:hAnsi="Times New Roman" w:cs="Times New Roman"/>
          <w:sz w:val="24"/>
          <w:szCs w:val="24"/>
        </w:rPr>
      </w:pPr>
      <w:commentRangeStart w:id="9"/>
      <w:r w:rsidRPr="00D3666E">
        <w:rPr>
          <w:rFonts w:ascii="Times New Roman" w:hAnsi="Times New Roman" w:cs="Times New Roman"/>
          <w:sz w:val="24"/>
          <w:szCs w:val="24"/>
        </w:rPr>
        <w:t>We found no difference in the State Machine Viewer outputs</w:t>
      </w:r>
      <w:commentRangeEnd w:id="9"/>
      <w:r w:rsidR="00E96FD7">
        <w:rPr>
          <w:rStyle w:val="CommentReference"/>
          <w:vanish/>
        </w:rPr>
        <w:commentReference w:id="9"/>
      </w:r>
      <w:r w:rsidRPr="00D3666E">
        <w:rPr>
          <w:rFonts w:ascii="Times New Roman" w:hAnsi="Times New Roman" w:cs="Times New Roman"/>
          <w:sz w:val="24"/>
          <w:szCs w:val="24"/>
        </w:rPr>
        <w:t xml:space="preserve">. This is because both methods will produce the simplest design possible. </w:t>
      </w:r>
    </w:p>
    <w:p w:rsidR="00432614" w:rsidRPr="00D3666E" w:rsidRDefault="00432614" w:rsidP="00432614">
      <w:pPr>
        <w:pStyle w:val="ListParagraph"/>
        <w:numPr>
          <w:ilvl w:val="1"/>
          <w:numId w:val="1"/>
          <w:numberingChange w:id="10"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 xml:space="preserve">In terms of the difference between </w:t>
      </w:r>
      <w:proofErr w:type="spellStart"/>
      <w:r w:rsidRPr="00D3666E">
        <w:rPr>
          <w:rFonts w:ascii="Times New Roman" w:hAnsi="Times New Roman" w:cs="Times New Roman"/>
          <w:sz w:val="24"/>
          <w:szCs w:val="24"/>
        </w:rPr>
        <w:t>Quartus’s</w:t>
      </w:r>
      <w:proofErr w:type="spellEnd"/>
      <w:r w:rsidRPr="00D3666E">
        <w:rPr>
          <w:rFonts w:ascii="Times New Roman" w:hAnsi="Times New Roman" w:cs="Times New Roman"/>
          <w:sz w:val="24"/>
          <w:szCs w:val="24"/>
        </w:rPr>
        <w:t xml:space="preserve"> State Machine Viewer and my personal state machine, there was slight difference. I was unaware an IDLE state was needed in the middle of the transition from LEFT to RIGHT, or RIGHT to LEFT. Therefore, this was the only difference.</w:t>
      </w:r>
    </w:p>
    <w:p w:rsidR="00432614" w:rsidRPr="00D3666E" w:rsidRDefault="00432614" w:rsidP="00432614">
      <w:pPr>
        <w:pStyle w:val="ListParagraph"/>
        <w:numPr>
          <w:ilvl w:val="0"/>
          <w:numId w:val="1"/>
          <w:numberingChange w:id="11"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What equations did the synthesis tool use to implement the design? How does this compare with your results and ideas outlined in pre-lab step 3?</w:t>
      </w:r>
    </w:p>
    <w:p w:rsidR="00432614" w:rsidRPr="00D3666E" w:rsidRDefault="00D3666E" w:rsidP="00432614">
      <w:pPr>
        <w:pStyle w:val="ListParagraph"/>
        <w:numPr>
          <w:ilvl w:val="1"/>
          <w:numId w:val="1"/>
          <w:numberingChange w:id="12"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The synthesis tool uses hundreds of equations to implement the design. Some typical equations used, for example, are:</w:t>
      </w:r>
    </w:p>
    <w:p w:rsidR="00D3666E" w:rsidRPr="00D3666E" w:rsidRDefault="00D3666E" w:rsidP="00D3666E">
      <w:pPr>
        <w:pStyle w:val="ListParagraph"/>
        <w:numPr>
          <w:ilvl w:val="2"/>
          <w:numId w:val="1"/>
          <w:numberingChange w:id="13" w:author="Elizabeth Basha" w:date="2011-09-17T10:44:00Z" w:original=""/>
        </w:numPr>
        <w:rPr>
          <w:rFonts w:ascii="Times New Roman" w:hAnsi="Times New Roman" w:cs="Times New Roman"/>
          <w:sz w:val="24"/>
          <w:szCs w:val="24"/>
        </w:rPr>
      </w:pPr>
      <w:commentRangeStart w:id="14"/>
      <w:r w:rsidRPr="00D3666E">
        <w:rPr>
          <w:rFonts w:ascii="Times New Roman" w:hAnsi="Times New Roman" w:cs="Times New Roman"/>
          <w:sz w:val="24"/>
          <w:szCs w:val="24"/>
        </w:rPr>
        <w:t xml:space="preserve">B1L41 is clockdiv:clockstage|Add0~40 </w:t>
      </w:r>
    </w:p>
    <w:p w:rsidR="00D3666E" w:rsidRPr="00D3666E" w:rsidRDefault="00D3666E" w:rsidP="00D3666E">
      <w:pPr>
        <w:pStyle w:val="ListParagraph"/>
        <w:numPr>
          <w:ilvl w:val="2"/>
          <w:numId w:val="1"/>
          <w:numberingChange w:id="15"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B1L41 = (B1_Count[20] &amp; (B1L40 $ (GND))) # (!B1_Count[20] &amp; (!B1L40 &amp; VCC));</w:t>
      </w:r>
    </w:p>
    <w:p w:rsidR="00D3666E" w:rsidRPr="00D3666E" w:rsidRDefault="00D3666E" w:rsidP="00D3666E">
      <w:pPr>
        <w:pStyle w:val="ListParagraph"/>
        <w:numPr>
          <w:ilvl w:val="1"/>
          <w:numId w:val="1"/>
          <w:numberingChange w:id="16"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Or:</w:t>
      </w:r>
    </w:p>
    <w:p w:rsidR="00D3666E" w:rsidRPr="00D3666E" w:rsidRDefault="00D3666E" w:rsidP="00D3666E">
      <w:pPr>
        <w:pStyle w:val="ListParagraph"/>
        <w:numPr>
          <w:ilvl w:val="2"/>
          <w:numId w:val="1"/>
          <w:numberingChange w:id="17"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B1L1 is clockdiv:clockstage|Add0~0</w:t>
      </w:r>
    </w:p>
    <w:p w:rsidR="00D3666E" w:rsidRPr="00D3666E" w:rsidRDefault="00D3666E" w:rsidP="00D3666E">
      <w:pPr>
        <w:pStyle w:val="ListParagraph"/>
        <w:numPr>
          <w:ilvl w:val="2"/>
          <w:numId w:val="1"/>
          <w:numberingChange w:id="18"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B1L1 = B1_Count[0] $ (VCC);</w:t>
      </w:r>
    </w:p>
    <w:commentRangeEnd w:id="14"/>
    <w:p w:rsidR="00D3666E" w:rsidRPr="00D3666E" w:rsidRDefault="00E96FD7" w:rsidP="00D3666E">
      <w:pPr>
        <w:pStyle w:val="ListParagraph"/>
        <w:numPr>
          <w:ilvl w:val="1"/>
          <w:numId w:val="1"/>
          <w:numberingChange w:id="19" w:author="Elizabeth Basha" w:date="2011-09-17T10:44:00Z" w:original="o"/>
        </w:numPr>
        <w:rPr>
          <w:rFonts w:ascii="Times New Roman" w:hAnsi="Times New Roman" w:cs="Times New Roman"/>
          <w:sz w:val="24"/>
          <w:szCs w:val="24"/>
        </w:rPr>
      </w:pPr>
      <w:r>
        <w:rPr>
          <w:rStyle w:val="CommentReference"/>
          <w:vanish/>
        </w:rPr>
        <w:commentReference w:id="14"/>
      </w:r>
      <w:commentRangeStart w:id="20"/>
      <w:r w:rsidR="00D3666E" w:rsidRPr="00D3666E">
        <w:rPr>
          <w:rFonts w:ascii="Times New Roman" w:hAnsi="Times New Roman" w:cs="Times New Roman"/>
          <w:sz w:val="24"/>
          <w:szCs w:val="24"/>
        </w:rPr>
        <w:t xml:space="preserve">The equations implement the same design as VHDL, but with far more statements. Therefore, the synthesis tool is considered to be </w:t>
      </w:r>
      <w:proofErr w:type="gramStart"/>
      <w:r w:rsidR="00D3666E" w:rsidRPr="00D3666E">
        <w:rPr>
          <w:rFonts w:ascii="Times New Roman" w:hAnsi="Times New Roman" w:cs="Times New Roman"/>
          <w:sz w:val="24"/>
          <w:szCs w:val="24"/>
        </w:rPr>
        <w:t>have</w:t>
      </w:r>
      <w:proofErr w:type="gramEnd"/>
      <w:r w:rsidR="00D3666E" w:rsidRPr="00D3666E">
        <w:rPr>
          <w:rFonts w:ascii="Times New Roman" w:hAnsi="Times New Roman" w:cs="Times New Roman"/>
          <w:sz w:val="24"/>
          <w:szCs w:val="24"/>
        </w:rPr>
        <w:t xml:space="preserve"> far higher cost</w:t>
      </w:r>
      <w:commentRangeEnd w:id="20"/>
      <w:r>
        <w:rPr>
          <w:rStyle w:val="CommentReference"/>
          <w:vanish/>
        </w:rPr>
        <w:commentReference w:id="20"/>
      </w:r>
      <w:r w:rsidR="00D3666E" w:rsidRPr="00D3666E">
        <w:rPr>
          <w:rFonts w:ascii="Times New Roman" w:hAnsi="Times New Roman" w:cs="Times New Roman"/>
          <w:sz w:val="24"/>
          <w:szCs w:val="24"/>
        </w:rPr>
        <w:t>.</w:t>
      </w:r>
    </w:p>
    <w:p w:rsidR="00432614" w:rsidRPr="00D3666E" w:rsidRDefault="00432614" w:rsidP="00432614">
      <w:pPr>
        <w:pStyle w:val="ListParagraph"/>
        <w:numPr>
          <w:ilvl w:val="0"/>
          <w:numId w:val="1"/>
          <w:numberingChange w:id="21"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Outline the results of the fitter resource usage summary: how much space on the FPGA does the design require? What types of elements were used?</w:t>
      </w:r>
    </w:p>
    <w:p w:rsidR="00D3666E" w:rsidRPr="00D3666E" w:rsidRDefault="00D3666E" w:rsidP="00D3666E">
      <w:pPr>
        <w:pStyle w:val="ListParagraph"/>
        <w:numPr>
          <w:ilvl w:val="1"/>
          <w:numId w:val="1"/>
          <w:numberingChange w:id="22" w:author="Elizabeth Basha" w:date="2011-09-17T10:44:00Z" w:original="o"/>
        </w:numPr>
        <w:rPr>
          <w:rFonts w:ascii="Times New Roman" w:hAnsi="Times New Roman" w:cs="Times New Roman"/>
          <w:sz w:val="24"/>
          <w:szCs w:val="24"/>
        </w:rPr>
      </w:pPr>
      <w:commentRangeStart w:id="23"/>
      <w:r w:rsidRPr="00D3666E">
        <w:rPr>
          <w:rFonts w:ascii="Times New Roman" w:hAnsi="Times New Roman" w:cs="Times New Roman"/>
          <w:sz w:val="24"/>
          <w:szCs w:val="24"/>
        </w:rPr>
        <w:t>The design required minimal space on the FPGA. 3 switches, and 6 output LEDs were used to test for desired output.</w:t>
      </w:r>
      <w:commentRangeEnd w:id="23"/>
      <w:r w:rsidR="00E96FD7">
        <w:rPr>
          <w:rStyle w:val="CommentReference"/>
          <w:vanish/>
        </w:rPr>
        <w:commentReference w:id="23"/>
      </w:r>
    </w:p>
    <w:p w:rsidR="00432614" w:rsidRPr="00D3666E" w:rsidRDefault="00432614" w:rsidP="00432614">
      <w:pPr>
        <w:pStyle w:val="ListParagraph"/>
        <w:numPr>
          <w:ilvl w:val="0"/>
          <w:numId w:val="1"/>
          <w:numberingChange w:id="24" w:author="Elizabeth Basha" w:date="2011-09-17T10:44:00Z" w:original="-"/>
        </w:numPr>
        <w:rPr>
          <w:rFonts w:ascii="Times New Roman" w:hAnsi="Times New Roman" w:cs="Times New Roman"/>
          <w:sz w:val="24"/>
          <w:szCs w:val="24"/>
        </w:rPr>
      </w:pPr>
      <w:r w:rsidRPr="00D3666E">
        <w:rPr>
          <w:rFonts w:ascii="Times New Roman" w:hAnsi="Times New Roman" w:cs="Times New Roman"/>
          <w:sz w:val="24"/>
          <w:szCs w:val="24"/>
        </w:rPr>
        <w:t xml:space="preserve">How fast could you clock the design according to </w:t>
      </w:r>
      <w:proofErr w:type="spellStart"/>
      <w:r w:rsidRPr="00D3666E">
        <w:rPr>
          <w:rFonts w:ascii="Times New Roman" w:hAnsi="Times New Roman" w:cs="Times New Roman"/>
          <w:sz w:val="24"/>
          <w:szCs w:val="24"/>
        </w:rPr>
        <w:t>Quartus</w:t>
      </w:r>
      <w:proofErr w:type="spellEnd"/>
      <w:r w:rsidRPr="00D3666E">
        <w:rPr>
          <w:rFonts w:ascii="Times New Roman" w:hAnsi="Times New Roman" w:cs="Times New Roman"/>
          <w:sz w:val="24"/>
          <w:szCs w:val="24"/>
        </w:rPr>
        <w:t>? What happens if you attempt to clock it at that speed? Faster than that speed?</w:t>
      </w:r>
    </w:p>
    <w:p w:rsidR="00565CB7" w:rsidRPr="00D3666E" w:rsidRDefault="00565CB7" w:rsidP="00565CB7">
      <w:pPr>
        <w:pStyle w:val="ListParagraph"/>
        <w:numPr>
          <w:ilvl w:val="1"/>
          <w:numId w:val="1"/>
          <w:numberingChange w:id="25"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 xml:space="preserve">According to </w:t>
      </w:r>
      <w:proofErr w:type="spellStart"/>
      <w:r w:rsidRPr="00D3666E">
        <w:rPr>
          <w:rFonts w:ascii="Times New Roman" w:hAnsi="Times New Roman" w:cs="Times New Roman"/>
          <w:sz w:val="24"/>
          <w:szCs w:val="24"/>
        </w:rPr>
        <w:t>Quartus</w:t>
      </w:r>
      <w:proofErr w:type="spellEnd"/>
      <w:r w:rsidRPr="00D3666E">
        <w:rPr>
          <w:rFonts w:ascii="Times New Roman" w:hAnsi="Times New Roman" w:cs="Times New Roman"/>
          <w:sz w:val="24"/>
          <w:szCs w:val="24"/>
        </w:rPr>
        <w:t xml:space="preserve">, </w:t>
      </w:r>
      <w:commentRangeStart w:id="26"/>
      <w:r w:rsidRPr="00D3666E">
        <w:rPr>
          <w:rFonts w:ascii="Times New Roman" w:hAnsi="Times New Roman" w:cs="Times New Roman"/>
          <w:sz w:val="24"/>
          <w:szCs w:val="24"/>
        </w:rPr>
        <w:t>the design can be clocked at 27 MHz</w:t>
      </w:r>
      <w:commentRangeEnd w:id="26"/>
      <w:r w:rsidR="00E96FD7">
        <w:rPr>
          <w:rStyle w:val="CommentReference"/>
          <w:vanish/>
        </w:rPr>
        <w:commentReference w:id="26"/>
      </w:r>
      <w:r w:rsidRPr="00D3666E">
        <w:rPr>
          <w:rFonts w:ascii="Times New Roman" w:hAnsi="Times New Roman" w:cs="Times New Roman"/>
          <w:sz w:val="24"/>
          <w:szCs w:val="24"/>
        </w:rPr>
        <w:t>.</w:t>
      </w:r>
    </w:p>
    <w:p w:rsidR="00565CB7" w:rsidRPr="00D3666E" w:rsidRDefault="00565CB7" w:rsidP="00565CB7">
      <w:pPr>
        <w:pStyle w:val="ListParagraph"/>
        <w:numPr>
          <w:ilvl w:val="1"/>
          <w:numId w:val="1"/>
          <w:numberingChange w:id="27"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If you attempt to clock it at that speed, the system will be able to produce output, but will be too fast for the human eye to recognize.</w:t>
      </w:r>
    </w:p>
    <w:p w:rsidR="00565CB7" w:rsidRDefault="00565CB7" w:rsidP="00565CB7">
      <w:pPr>
        <w:pStyle w:val="ListParagraph"/>
        <w:numPr>
          <w:ilvl w:val="1"/>
          <w:numId w:val="1"/>
          <w:numberingChange w:id="28" w:author="Elizabeth Basha" w:date="2011-09-17T10:44:00Z" w:original="o"/>
        </w:numPr>
        <w:rPr>
          <w:rFonts w:ascii="Times New Roman" w:hAnsi="Times New Roman" w:cs="Times New Roman"/>
          <w:sz w:val="24"/>
          <w:szCs w:val="24"/>
        </w:rPr>
      </w:pPr>
      <w:r w:rsidRPr="00D3666E">
        <w:rPr>
          <w:rFonts w:ascii="Times New Roman" w:hAnsi="Times New Roman" w:cs="Times New Roman"/>
          <w:sz w:val="24"/>
          <w:szCs w:val="24"/>
        </w:rPr>
        <w:t>If you attempt to clock faster than that speed, the system will not be able to keep up and skip clock cycles.</w:t>
      </w:r>
    </w:p>
    <w:p w:rsidR="00E96FD7" w:rsidRDefault="00E96FD7" w:rsidP="00E96FD7">
      <w:pPr>
        <w:numPr>
          <w:ins w:id="29" w:author="Elizabeth Basha" w:date="2011-09-17T10:48:00Z"/>
        </w:numPr>
        <w:rPr>
          <w:ins w:id="30" w:author="Elizabeth Basha" w:date="2011-09-17T10:49:00Z"/>
          <w:rFonts w:ascii="Times New Roman" w:hAnsi="Times New Roman" w:cs="Times New Roman"/>
          <w:sz w:val="24"/>
          <w:szCs w:val="24"/>
        </w:rPr>
      </w:pPr>
      <w:ins w:id="31" w:author="Elizabeth Basha" w:date="2011-09-17T10:48:00Z">
        <w:r>
          <w:rPr>
            <w:rFonts w:ascii="Times New Roman" w:hAnsi="Times New Roman" w:cs="Times New Roman"/>
            <w:sz w:val="24"/>
            <w:szCs w:val="24"/>
          </w:rPr>
          <w:t xml:space="preserve">You need to explain more in your </w:t>
        </w:r>
        <w:proofErr w:type="spellStart"/>
        <w:r>
          <w:rPr>
            <w:rFonts w:ascii="Times New Roman" w:hAnsi="Times New Roman" w:cs="Times New Roman"/>
            <w:sz w:val="24"/>
            <w:szCs w:val="24"/>
          </w:rPr>
          <w:t>postlab</w:t>
        </w:r>
        <w:proofErr w:type="spellEnd"/>
        <w:r>
          <w:rPr>
            <w:rFonts w:ascii="Times New Roman" w:hAnsi="Times New Roman" w:cs="Times New Roman"/>
            <w:sz w:val="24"/>
            <w:szCs w:val="24"/>
          </w:rPr>
          <w:t xml:space="preserve"> questions and write them in paragraph form.  Also, you did not properly analyze the design in terms of the compilation report.  </w:t>
        </w:r>
      </w:ins>
      <w:ins w:id="32" w:author="Elizabeth Basha" w:date="2011-09-17T10:49:00Z">
        <w:r>
          <w:rPr>
            <w:rFonts w:ascii="Times New Roman" w:hAnsi="Times New Roman" w:cs="Times New Roman"/>
            <w:sz w:val="24"/>
            <w:szCs w:val="24"/>
          </w:rPr>
          <w:t>M</w:t>
        </w:r>
        <w:r>
          <w:rPr>
            <w:rFonts w:ascii="Times New Roman" w:hAnsi="Times New Roman" w:cs="Times New Roman"/>
            <w:sz w:val="24"/>
            <w:szCs w:val="24"/>
          </w:rPr>
          <w:t>ake</w:t>
        </w:r>
      </w:ins>
      <w:ins w:id="33" w:author="Elizabeth Basha" w:date="2011-09-17T10:48:00Z">
        <w:r>
          <w:rPr>
            <w:rFonts w:ascii="Times New Roman" w:hAnsi="Times New Roman" w:cs="Times New Roman"/>
            <w:sz w:val="24"/>
            <w:szCs w:val="24"/>
          </w:rPr>
          <w:t xml:space="preserve"> </w:t>
        </w:r>
      </w:ins>
      <w:ins w:id="34" w:author="Elizabeth Basha" w:date="2011-09-17T10:49:00Z">
        <w:r>
          <w:rPr>
            <w:rFonts w:ascii="Times New Roman" w:hAnsi="Times New Roman" w:cs="Times New Roman"/>
            <w:sz w:val="24"/>
            <w:szCs w:val="24"/>
          </w:rPr>
          <w:t>sure to discuss this with your lab partner and/or myself if you do not understand where to find the information requested.</w:t>
        </w:r>
      </w:ins>
    </w:p>
    <w:p w:rsidR="00E96FD7" w:rsidRPr="00E96FD7" w:rsidRDefault="00E96FD7" w:rsidP="00E96FD7">
      <w:pPr>
        <w:numPr>
          <w:ins w:id="35" w:author="Elizabeth Basha" w:date="2011-09-17T10:49:00Z"/>
        </w:numPr>
        <w:rPr>
          <w:ins w:id="36" w:author="Elizabeth Basha" w:date="2011-09-17T10:48:00Z"/>
          <w:rFonts w:ascii="Times New Roman" w:hAnsi="Times New Roman" w:cs="Times New Roman"/>
          <w:sz w:val="24"/>
          <w:szCs w:val="24"/>
          <w:rPrChange w:id="37" w:author="Elizabeth Basha" w:date="2011-09-17T10:48:00Z">
            <w:rPr>
              <w:ins w:id="38" w:author="Elizabeth Basha" w:date="2011-09-17T10:48:00Z"/>
            </w:rPr>
          </w:rPrChange>
        </w:rPr>
        <w:pPrChange w:id="39" w:author="Elizabeth Basha" w:date="2011-09-17T10:48:00Z">
          <w:pPr>
            <w:pStyle w:val="ListParagraph"/>
            <w:ind w:left="0"/>
          </w:pPr>
        </w:pPrChange>
      </w:pPr>
      <w:ins w:id="40" w:author="Elizabeth Basha" w:date="2011-09-17T10:49:00Z">
        <w:r>
          <w:rPr>
            <w:rFonts w:ascii="Times New Roman" w:hAnsi="Times New Roman" w:cs="Times New Roman"/>
            <w:sz w:val="24"/>
            <w:szCs w:val="24"/>
          </w:rPr>
          <w:t>Rubric:</w:t>
        </w:r>
        <w:r>
          <w:rPr>
            <w:rFonts w:ascii="Times New Roman" w:hAnsi="Times New Roman" w:cs="Times New Roman"/>
            <w:sz w:val="24"/>
            <w:szCs w:val="24"/>
          </w:rPr>
          <w:br/>
          <w:t>Organization = 2</w:t>
        </w:r>
        <w:r>
          <w:rPr>
            <w:rFonts w:ascii="Times New Roman" w:hAnsi="Times New Roman" w:cs="Times New Roman"/>
            <w:sz w:val="24"/>
            <w:szCs w:val="24"/>
          </w:rPr>
          <w:br/>
          <w:t>Quality = 1</w:t>
        </w:r>
        <w:r>
          <w:rPr>
            <w:rFonts w:ascii="Times New Roman" w:hAnsi="Times New Roman" w:cs="Times New Roman"/>
            <w:sz w:val="24"/>
            <w:szCs w:val="24"/>
          </w:rPr>
          <w:br/>
          <w:t>Amount = 1</w:t>
        </w:r>
        <w:r>
          <w:rPr>
            <w:rFonts w:ascii="Times New Roman" w:hAnsi="Times New Roman" w:cs="Times New Roman"/>
            <w:sz w:val="24"/>
            <w:szCs w:val="24"/>
          </w:rPr>
          <w:br/>
          <w:t>Technical Content = 1.5</w:t>
        </w:r>
      </w:ins>
    </w:p>
    <w:p w:rsidR="00D3666E" w:rsidRPr="00D3666E" w:rsidRDefault="009A6FEB" w:rsidP="00D3666E">
      <w:pPr>
        <w:rPr>
          <w:rFonts w:ascii="Times New Roman" w:hAnsi="Times New Roman" w:cs="Times New Roman"/>
          <w:sz w:val="24"/>
          <w:szCs w:val="24"/>
          <w:u w:val="single"/>
        </w:rPr>
      </w:pPr>
      <w:r w:rsidRPr="00D3666E">
        <w:rPr>
          <w:rFonts w:ascii="Times New Roman" w:hAnsi="Times New Roman" w:cs="Times New Roman"/>
          <w:sz w:val="24"/>
          <w:szCs w:val="24"/>
          <w:u w:val="single"/>
        </w:rPr>
        <w:t>Appendix</w:t>
      </w:r>
      <w:r w:rsidR="00291E17" w:rsidRPr="00D3666E">
        <w:rPr>
          <w:rFonts w:ascii="Times New Roman" w:hAnsi="Times New Roman" w:cs="Times New Roman"/>
          <w:sz w:val="24"/>
          <w:szCs w:val="24"/>
          <w:u w:val="single"/>
        </w:rPr>
        <w:t>:</w:t>
      </w:r>
    </w:p>
    <w:p w:rsidR="00D3666E" w:rsidRPr="00D3666E" w:rsidRDefault="00D3666E" w:rsidP="00D3666E">
      <w:pPr>
        <w:jc w:val="center"/>
        <w:rPr>
          <w:rFonts w:ascii="Times New Roman" w:hAnsi="Times New Roman" w:cs="Times New Roman"/>
          <w:b/>
          <w:sz w:val="24"/>
          <w:szCs w:val="24"/>
        </w:rPr>
      </w:pPr>
      <w:r w:rsidRPr="00D3666E">
        <w:rPr>
          <w:rFonts w:ascii="Times New Roman" w:hAnsi="Times New Roman" w:cs="Times New Roman"/>
          <w:b/>
          <w:sz w:val="24"/>
          <w:szCs w:val="24"/>
        </w:rPr>
        <w:t>VHDL Main: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LIBRARY </w:t>
      </w:r>
      <w:proofErr w:type="spellStart"/>
      <w:proofErr w:type="gramStart"/>
      <w:r w:rsidRPr="00D3666E">
        <w:rPr>
          <w:rFonts w:ascii="Times New Roman" w:hAnsi="Times New Roman" w:cs="Times New Roman"/>
          <w:sz w:val="24"/>
          <w:szCs w:val="24"/>
        </w:rPr>
        <w:t>ieee</w:t>
      </w:r>
      <w:proofErr w:type="spellEnd"/>
      <w:proofErr w:type="gram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USE ieee.std_logic_1164.all;</w:t>
      </w:r>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ENTITY </w:t>
      </w:r>
      <w:proofErr w:type="spellStart"/>
      <w:r w:rsidRPr="00D3666E">
        <w:rPr>
          <w:rFonts w:ascii="Times New Roman" w:hAnsi="Times New Roman" w:cs="Times New Roman"/>
          <w:sz w:val="24"/>
          <w:szCs w:val="24"/>
        </w:rPr>
        <w:t>tail_light</w:t>
      </w:r>
      <w:proofErr w:type="spellEnd"/>
      <w:r w:rsidRPr="00D3666E">
        <w:rPr>
          <w:rFonts w:ascii="Times New Roman" w:hAnsi="Times New Roman" w:cs="Times New Roman"/>
          <w:sz w:val="24"/>
          <w:szCs w:val="24"/>
        </w:rPr>
        <w:t xml:space="preserve"> IS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 xml:space="preserve">PORT </w:t>
      </w:r>
      <w:proofErr w:type="gramStart"/>
      <w:r w:rsidRPr="00D3666E">
        <w:rPr>
          <w:rFonts w:ascii="Times New Roman" w:hAnsi="Times New Roman" w:cs="Times New Roman"/>
          <w:sz w:val="24"/>
          <w:szCs w:val="24"/>
        </w:rPr>
        <w:t>( L</w:t>
      </w:r>
      <w:proofErr w:type="gramEnd"/>
      <w:r w:rsidRPr="00D3666E">
        <w:rPr>
          <w:rFonts w:ascii="Times New Roman" w:hAnsi="Times New Roman" w:cs="Times New Roman"/>
          <w:sz w:val="24"/>
          <w:szCs w:val="24"/>
        </w:rPr>
        <w:t>, R, H, Clock</w:t>
      </w:r>
      <w:r w:rsidRPr="00D3666E">
        <w:rPr>
          <w:rFonts w:ascii="Times New Roman" w:hAnsi="Times New Roman" w:cs="Times New Roman"/>
          <w:sz w:val="24"/>
          <w:szCs w:val="24"/>
        </w:rPr>
        <w:tab/>
        <w:t>:IN STD_LOGIC;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 xml:space="preserve">   </w:t>
      </w:r>
      <w:proofErr w:type="gramStart"/>
      <w:r w:rsidRPr="00D3666E">
        <w:rPr>
          <w:rFonts w:ascii="Times New Roman" w:hAnsi="Times New Roman" w:cs="Times New Roman"/>
          <w:sz w:val="24"/>
          <w:szCs w:val="24"/>
        </w:rPr>
        <w:t>Lights</w:t>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:buffer</w:t>
      </w:r>
      <w:proofErr w:type="gramEnd"/>
      <w:r w:rsidRPr="00D3666E">
        <w:rPr>
          <w:rFonts w:ascii="Times New Roman" w:hAnsi="Times New Roman" w:cs="Times New Roman"/>
          <w:sz w:val="24"/>
          <w:szCs w:val="24"/>
        </w:rPr>
        <w:t xml:space="preserve"> STD_LOGIC_VECTOR (1 to 6));</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END </w:t>
      </w:r>
      <w:proofErr w:type="spellStart"/>
      <w:r w:rsidRPr="00D3666E">
        <w:rPr>
          <w:rFonts w:ascii="Times New Roman" w:hAnsi="Times New Roman" w:cs="Times New Roman"/>
          <w:sz w:val="24"/>
          <w:szCs w:val="24"/>
        </w:rPr>
        <w:t>tail_light</w:t>
      </w:r>
      <w:proofErr w:type="spell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ARCHITECTURE Behavior OF </w:t>
      </w:r>
      <w:proofErr w:type="spellStart"/>
      <w:r w:rsidRPr="00D3666E">
        <w:rPr>
          <w:rFonts w:ascii="Times New Roman" w:hAnsi="Times New Roman" w:cs="Times New Roman"/>
          <w:sz w:val="24"/>
          <w:szCs w:val="24"/>
        </w:rPr>
        <w:t>tail_light</w:t>
      </w:r>
      <w:proofErr w:type="spellEnd"/>
      <w:r w:rsidRPr="00D3666E">
        <w:rPr>
          <w:rFonts w:ascii="Times New Roman" w:hAnsi="Times New Roman" w:cs="Times New Roman"/>
          <w:sz w:val="24"/>
          <w:szCs w:val="24"/>
        </w:rPr>
        <w:t xml:space="preserve"> IS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 xml:space="preserve">TYPE </w:t>
      </w:r>
      <w:proofErr w:type="spellStart"/>
      <w:r w:rsidRPr="00D3666E">
        <w:rPr>
          <w:rFonts w:ascii="Times New Roman" w:hAnsi="Times New Roman" w:cs="Times New Roman"/>
          <w:sz w:val="24"/>
          <w:szCs w:val="24"/>
        </w:rPr>
        <w:t>State_type</w:t>
      </w:r>
      <w:proofErr w:type="spellEnd"/>
      <w:r w:rsidRPr="00D3666E">
        <w:rPr>
          <w:rFonts w:ascii="Times New Roman" w:hAnsi="Times New Roman" w:cs="Times New Roman"/>
          <w:sz w:val="24"/>
          <w:szCs w:val="24"/>
        </w:rPr>
        <w:t xml:space="preserve"> IS (off, LA, LB, LC, RA, RB, RC,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 xml:space="preserve">SIGNAL y: </w:t>
      </w:r>
      <w:proofErr w:type="spellStart"/>
      <w:r w:rsidRPr="00D3666E">
        <w:rPr>
          <w:rFonts w:ascii="Times New Roman" w:hAnsi="Times New Roman" w:cs="Times New Roman"/>
          <w:sz w:val="24"/>
          <w:szCs w:val="24"/>
        </w:rPr>
        <w:t>State_type</w:t>
      </w:r>
      <w:proofErr w:type="spell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BEGIN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PROCESS (Clock, H, L, 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BEGIN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IF H = '1' THEN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ELSIF clock = '0' THEN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ELSIF (</w:t>
      </w:r>
      <w:proofErr w:type="spellStart"/>
      <w:r w:rsidRPr="00D3666E">
        <w:rPr>
          <w:rFonts w:ascii="Times New Roman" w:hAnsi="Times New Roman" w:cs="Times New Roman"/>
          <w:sz w:val="24"/>
          <w:szCs w:val="24"/>
        </w:rPr>
        <w:t>Clock'EVENT</w:t>
      </w:r>
      <w:proofErr w:type="spellEnd"/>
      <w:r w:rsidRPr="00D3666E">
        <w:rPr>
          <w:rFonts w:ascii="Times New Roman" w:hAnsi="Times New Roman" w:cs="Times New Roman"/>
          <w:sz w:val="24"/>
          <w:szCs w:val="24"/>
        </w:rPr>
        <w:t xml:space="preserve"> AND Clock = '1') THEN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CASE y IS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off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H = '1' THEN y &lt;=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ELSIF L = '1' THEN y &lt;= LA;</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ELSIF R = '1' THEN Y &lt;= RA;</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 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LA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H = '1' then y &lt;=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 y &lt;= LB;</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LB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H = '1' then y &lt;=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 y &lt;= LC;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LC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RA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H = '1' then y &lt;=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 y &lt;= RB;</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RB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H = '1' then y &lt;=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 y &lt;= RC;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RC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WHEN LR =&gt;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y &lt;=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CASE;</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END PROCESS;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PROCESS (Lights, y)</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BEGIN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off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"000000";</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LR</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"111111";</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LA</w:t>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"010000";</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LB</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"101000";</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LC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"111000";</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RA</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"000010";</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RB</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"000101";</w:t>
      </w:r>
    </w:p>
    <w:p w:rsidR="00D3666E" w:rsidRPr="00D3666E" w:rsidRDefault="00D3666E" w:rsidP="00D3666E">
      <w:pPr>
        <w:rPr>
          <w:rFonts w:ascii="Times New Roman" w:hAnsi="Times New Roman" w:cs="Times New Roman"/>
          <w:sz w:val="24"/>
          <w:szCs w:val="24"/>
        </w:rPr>
      </w:pPr>
      <w:proofErr w:type="spellStart"/>
      <w:r w:rsidRPr="00D3666E">
        <w:rPr>
          <w:rFonts w:ascii="Times New Roman" w:hAnsi="Times New Roman" w:cs="Times New Roman"/>
          <w:sz w:val="24"/>
          <w:szCs w:val="24"/>
        </w:rPr>
        <w:t>ElSIF</w:t>
      </w:r>
      <w:proofErr w:type="spell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y = RC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THEN Lights &lt;= "000111";</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END PROCESS;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END Behavior;</w:t>
      </w:r>
    </w:p>
    <w:p w:rsidR="00D3666E" w:rsidRPr="00D3666E" w:rsidRDefault="00D3666E" w:rsidP="00D3666E">
      <w:pPr>
        <w:rPr>
          <w:rFonts w:ascii="Times New Roman" w:hAnsi="Times New Roman" w:cs="Times New Roman"/>
          <w:sz w:val="24"/>
          <w:szCs w:val="24"/>
        </w:rPr>
      </w:pPr>
    </w:p>
    <w:p w:rsidR="00D3666E" w:rsidRPr="00D3666E" w:rsidRDefault="00D3666E" w:rsidP="00D3666E">
      <w:pPr>
        <w:jc w:val="center"/>
        <w:rPr>
          <w:rFonts w:ascii="Times New Roman" w:hAnsi="Times New Roman" w:cs="Times New Roman"/>
          <w:b/>
          <w:sz w:val="24"/>
          <w:szCs w:val="24"/>
        </w:rPr>
      </w:pPr>
      <w:r w:rsidRPr="00D3666E">
        <w:rPr>
          <w:rFonts w:ascii="Times New Roman" w:hAnsi="Times New Roman" w:cs="Times New Roman"/>
          <w:b/>
          <w:sz w:val="24"/>
          <w:szCs w:val="24"/>
        </w:rPr>
        <w:t>Clock Divider:</w:t>
      </w:r>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LIBRARY </w:t>
      </w:r>
      <w:proofErr w:type="spellStart"/>
      <w:proofErr w:type="gramStart"/>
      <w:r w:rsidRPr="00D3666E">
        <w:rPr>
          <w:rFonts w:ascii="Times New Roman" w:hAnsi="Times New Roman" w:cs="Times New Roman"/>
          <w:sz w:val="24"/>
          <w:szCs w:val="24"/>
        </w:rPr>
        <w:t>ieee</w:t>
      </w:r>
      <w:proofErr w:type="spellEnd"/>
      <w:r w:rsidRPr="00D3666E">
        <w:rPr>
          <w:rFonts w:ascii="Times New Roman" w:hAnsi="Times New Roman" w:cs="Times New Roman"/>
          <w:sz w:val="24"/>
          <w:szCs w:val="24"/>
        </w:rPr>
        <w:t xml:space="preserve"> ;</w:t>
      </w:r>
      <w:proofErr w:type="gramEnd"/>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USE ieee.std_logic_</w:t>
      </w:r>
      <w:proofErr w:type="gramStart"/>
      <w:r w:rsidRPr="00D3666E">
        <w:rPr>
          <w:rFonts w:ascii="Times New Roman" w:hAnsi="Times New Roman" w:cs="Times New Roman"/>
          <w:sz w:val="24"/>
          <w:szCs w:val="24"/>
        </w:rPr>
        <w:t>1164.all ;</w:t>
      </w:r>
      <w:proofErr w:type="gramEnd"/>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ENTITY </w:t>
      </w:r>
      <w:proofErr w:type="spellStart"/>
      <w:r w:rsidRPr="00D3666E">
        <w:rPr>
          <w:rFonts w:ascii="Times New Roman" w:hAnsi="Times New Roman" w:cs="Times New Roman"/>
          <w:sz w:val="24"/>
          <w:szCs w:val="24"/>
        </w:rPr>
        <w:t>masterclk</w:t>
      </w:r>
      <w:proofErr w:type="spellEnd"/>
      <w:r w:rsidRPr="00D3666E">
        <w:rPr>
          <w:rFonts w:ascii="Times New Roman" w:hAnsi="Times New Roman" w:cs="Times New Roman"/>
          <w:sz w:val="24"/>
          <w:szCs w:val="24"/>
        </w:rPr>
        <w:t xml:space="preserve"> IS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    PORT </w:t>
      </w:r>
      <w:proofErr w:type="gramStart"/>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iclk</w:t>
      </w:r>
      <w:proofErr w:type="spellEnd"/>
      <w:proofErr w:type="gramEnd"/>
      <w:r w:rsidRPr="00D3666E">
        <w:rPr>
          <w:rFonts w:ascii="Times New Roman" w:hAnsi="Times New Roman" w:cs="Times New Roman"/>
          <w:sz w:val="24"/>
          <w:szCs w:val="24"/>
        </w:rPr>
        <w:t xml:space="preserve"> </w:t>
      </w:r>
      <w:r w:rsidRPr="00D3666E">
        <w:rPr>
          <w:rFonts w:ascii="Times New Roman" w:hAnsi="Times New Roman" w:cs="Times New Roman"/>
          <w:sz w:val="24"/>
          <w:szCs w:val="24"/>
        </w:rPr>
        <w:tab/>
      </w:r>
      <w:r w:rsidRPr="00D3666E">
        <w:rPr>
          <w:rFonts w:ascii="Times New Roman" w:hAnsi="Times New Roman" w:cs="Times New Roman"/>
          <w:sz w:val="24"/>
          <w:szCs w:val="24"/>
        </w:rPr>
        <w:tab/>
        <w:t>: IN STD_LOGIC;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 xml:space="preserve">   </w:t>
      </w:r>
      <w:proofErr w:type="spellStart"/>
      <w:proofErr w:type="gramStart"/>
      <w:r w:rsidRPr="00D3666E">
        <w:rPr>
          <w:rFonts w:ascii="Times New Roman" w:hAnsi="Times New Roman" w:cs="Times New Roman"/>
          <w:sz w:val="24"/>
          <w:szCs w:val="24"/>
        </w:rPr>
        <w:t>oclk</w:t>
      </w:r>
      <w:proofErr w:type="spellEnd"/>
      <w:proofErr w:type="gramEnd"/>
      <w:r w:rsidRPr="00D3666E">
        <w:rPr>
          <w:rFonts w:ascii="Times New Roman" w:hAnsi="Times New Roman" w:cs="Times New Roman"/>
          <w:sz w:val="24"/>
          <w:szCs w:val="24"/>
        </w:rPr>
        <w:tab/>
      </w:r>
      <w:r w:rsidRPr="00D3666E">
        <w:rPr>
          <w:rFonts w:ascii="Times New Roman" w:hAnsi="Times New Roman" w:cs="Times New Roman"/>
          <w:sz w:val="24"/>
          <w:szCs w:val="24"/>
        </w:rPr>
        <w:tab/>
        <w:t>: OUT STD_LOGIC);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END </w:t>
      </w:r>
      <w:proofErr w:type="spellStart"/>
      <w:r w:rsidRPr="00D3666E">
        <w:rPr>
          <w:rFonts w:ascii="Times New Roman" w:hAnsi="Times New Roman" w:cs="Times New Roman"/>
          <w:sz w:val="24"/>
          <w:szCs w:val="24"/>
        </w:rPr>
        <w:t>masterclk</w:t>
      </w:r>
      <w:proofErr w:type="spell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ARCHITECTURE Behavior OF </w:t>
      </w:r>
      <w:proofErr w:type="spellStart"/>
      <w:r w:rsidRPr="00D3666E">
        <w:rPr>
          <w:rFonts w:ascii="Times New Roman" w:hAnsi="Times New Roman" w:cs="Times New Roman"/>
          <w:sz w:val="24"/>
          <w:szCs w:val="24"/>
        </w:rPr>
        <w:t>masterclk</w:t>
      </w:r>
      <w:proofErr w:type="spellEnd"/>
      <w:r w:rsidRPr="00D3666E">
        <w:rPr>
          <w:rFonts w:ascii="Times New Roman" w:hAnsi="Times New Roman" w:cs="Times New Roman"/>
          <w:sz w:val="24"/>
          <w:szCs w:val="24"/>
        </w:rPr>
        <w:t xml:space="preserve"> IS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CONSTANT </w:t>
      </w:r>
      <w:proofErr w:type="spellStart"/>
      <w:proofErr w:type="gramStart"/>
      <w:r w:rsidRPr="00D3666E">
        <w:rPr>
          <w:rFonts w:ascii="Times New Roman" w:hAnsi="Times New Roman" w:cs="Times New Roman"/>
          <w:sz w:val="24"/>
          <w:szCs w:val="24"/>
        </w:rPr>
        <w:t>halfcount</w:t>
      </w:r>
      <w:proofErr w:type="spellEnd"/>
      <w:r w:rsidRPr="00D3666E">
        <w:rPr>
          <w:rFonts w:ascii="Times New Roman" w:hAnsi="Times New Roman" w:cs="Times New Roman"/>
          <w:sz w:val="24"/>
          <w:szCs w:val="24"/>
        </w:rPr>
        <w:t xml:space="preserve"> :</w:t>
      </w:r>
      <w:proofErr w:type="gramEnd"/>
      <w:r w:rsidRPr="00D3666E">
        <w:rPr>
          <w:rFonts w:ascii="Times New Roman" w:hAnsi="Times New Roman" w:cs="Times New Roman"/>
          <w:sz w:val="24"/>
          <w:szCs w:val="24"/>
        </w:rPr>
        <w:t xml:space="preserve"> POSITIVE := 13500000;</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SIGNAL Count:  INTEGER RANGE 0 TO halfcount-1; </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SIGNAL </w:t>
      </w:r>
      <w:proofErr w:type="spellStart"/>
      <w:proofErr w:type="gramStart"/>
      <w:r w:rsidRPr="00D3666E">
        <w:rPr>
          <w:rFonts w:ascii="Times New Roman" w:hAnsi="Times New Roman" w:cs="Times New Roman"/>
          <w:sz w:val="24"/>
          <w:szCs w:val="24"/>
        </w:rPr>
        <w:t>clkstate</w:t>
      </w:r>
      <w:proofErr w:type="spellEnd"/>
      <w:r w:rsidRPr="00D3666E">
        <w:rPr>
          <w:rFonts w:ascii="Times New Roman" w:hAnsi="Times New Roman" w:cs="Times New Roman"/>
          <w:sz w:val="24"/>
          <w:szCs w:val="24"/>
        </w:rPr>
        <w:t xml:space="preserve"> :</w:t>
      </w:r>
      <w:proofErr w:type="gramEnd"/>
      <w:r w:rsidRPr="00D3666E">
        <w:rPr>
          <w:rFonts w:ascii="Times New Roman" w:hAnsi="Times New Roman" w:cs="Times New Roman"/>
          <w:sz w:val="24"/>
          <w:szCs w:val="24"/>
        </w:rPr>
        <w:t xml:space="preserve">   STD_LOGIC;</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BEGIN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 xml:space="preserve">    PROCESS </w:t>
      </w:r>
      <w:proofErr w:type="gramStart"/>
      <w:r w:rsidRPr="00D3666E">
        <w:rPr>
          <w:rFonts w:ascii="Times New Roman" w:hAnsi="Times New Roman" w:cs="Times New Roman"/>
          <w:sz w:val="24"/>
          <w:szCs w:val="24"/>
        </w:rPr>
        <w:t xml:space="preserve">( </w:t>
      </w:r>
      <w:proofErr w:type="spellStart"/>
      <w:r w:rsidRPr="00D3666E">
        <w:rPr>
          <w:rFonts w:ascii="Times New Roman" w:hAnsi="Times New Roman" w:cs="Times New Roman"/>
          <w:sz w:val="24"/>
          <w:szCs w:val="24"/>
        </w:rPr>
        <w:t>iclk</w:t>
      </w:r>
      <w:proofErr w:type="spellEnd"/>
      <w:proofErr w:type="gramEnd"/>
      <w:r w:rsidRPr="00D3666E">
        <w:rPr>
          <w:rFonts w:ascii="Times New Roman" w:hAnsi="Times New Roman" w:cs="Times New Roman"/>
          <w:sz w:val="24"/>
          <w:szCs w:val="24"/>
        </w:rPr>
        <w:t xml:space="preserve"> )</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BEGIN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IF (</w:t>
      </w:r>
      <w:proofErr w:type="spellStart"/>
      <w:r w:rsidRPr="00D3666E">
        <w:rPr>
          <w:rFonts w:ascii="Times New Roman" w:hAnsi="Times New Roman" w:cs="Times New Roman"/>
          <w:sz w:val="24"/>
          <w:szCs w:val="24"/>
        </w:rPr>
        <w:t>iclk'EVENT</w:t>
      </w:r>
      <w:proofErr w:type="spellEnd"/>
      <w:r w:rsidRPr="00D3666E">
        <w:rPr>
          <w:rFonts w:ascii="Times New Roman" w:hAnsi="Times New Roman" w:cs="Times New Roman"/>
          <w:sz w:val="24"/>
          <w:szCs w:val="24"/>
        </w:rPr>
        <w:t xml:space="preserve"> AND </w:t>
      </w:r>
      <w:proofErr w:type="spellStart"/>
      <w:r w:rsidRPr="00D3666E">
        <w:rPr>
          <w:rFonts w:ascii="Times New Roman" w:hAnsi="Times New Roman" w:cs="Times New Roman"/>
          <w:sz w:val="24"/>
          <w:szCs w:val="24"/>
        </w:rPr>
        <w:t>iclk</w:t>
      </w:r>
      <w:proofErr w:type="spellEnd"/>
      <w:r w:rsidRPr="00D3666E">
        <w:rPr>
          <w:rFonts w:ascii="Times New Roman" w:hAnsi="Times New Roman" w:cs="Times New Roman"/>
          <w:sz w:val="24"/>
          <w:szCs w:val="24"/>
        </w:rPr>
        <w:t xml:space="preserve"> = '1') THEN</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IF Count = halfcount-1 THEN</w:t>
      </w:r>
      <w:r w:rsidRPr="00D3666E">
        <w:rPr>
          <w:rFonts w:ascii="Times New Roman" w:hAnsi="Times New Roman" w:cs="Times New Roman"/>
          <w:sz w:val="24"/>
          <w:szCs w:val="24"/>
        </w:rPr>
        <w:tab/>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Count &lt;= 0;</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proofErr w:type="spellStart"/>
      <w:proofErr w:type="gramStart"/>
      <w:r w:rsidRPr="00D3666E">
        <w:rPr>
          <w:rFonts w:ascii="Times New Roman" w:hAnsi="Times New Roman" w:cs="Times New Roman"/>
          <w:sz w:val="24"/>
          <w:szCs w:val="24"/>
        </w:rPr>
        <w:t>clkstate</w:t>
      </w:r>
      <w:proofErr w:type="spellEnd"/>
      <w:proofErr w:type="gramEnd"/>
      <w:r w:rsidRPr="00D3666E">
        <w:rPr>
          <w:rFonts w:ascii="Times New Roman" w:hAnsi="Times New Roman" w:cs="Times New Roman"/>
          <w:sz w:val="24"/>
          <w:szCs w:val="24"/>
        </w:rPr>
        <w:t xml:space="preserve"> &lt;= not </w:t>
      </w:r>
      <w:proofErr w:type="spellStart"/>
      <w:r w:rsidRPr="00D3666E">
        <w:rPr>
          <w:rFonts w:ascii="Times New Roman" w:hAnsi="Times New Roman" w:cs="Times New Roman"/>
          <w:sz w:val="24"/>
          <w:szCs w:val="24"/>
        </w:rPr>
        <w:t>clkstate</w:t>
      </w:r>
      <w:proofErr w:type="spell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ELSE</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Count &lt;= Count + 1;</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r w:rsidRPr="00D3666E">
        <w:rPr>
          <w:rFonts w:ascii="Times New Roman" w:hAnsi="Times New Roman" w:cs="Times New Roman"/>
          <w:sz w:val="24"/>
          <w:szCs w:val="24"/>
        </w:rPr>
        <w:tab/>
        <w:t>END IF;</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t>END PROCESS;</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ab/>
      </w:r>
      <w:proofErr w:type="spellStart"/>
      <w:proofErr w:type="gramStart"/>
      <w:r w:rsidRPr="00D3666E">
        <w:rPr>
          <w:rFonts w:ascii="Times New Roman" w:hAnsi="Times New Roman" w:cs="Times New Roman"/>
          <w:sz w:val="24"/>
          <w:szCs w:val="24"/>
        </w:rPr>
        <w:t>oclk</w:t>
      </w:r>
      <w:proofErr w:type="spellEnd"/>
      <w:proofErr w:type="gramEnd"/>
      <w:r w:rsidRPr="00D3666E">
        <w:rPr>
          <w:rFonts w:ascii="Times New Roman" w:hAnsi="Times New Roman" w:cs="Times New Roman"/>
          <w:sz w:val="24"/>
          <w:szCs w:val="24"/>
        </w:rPr>
        <w:t xml:space="preserve"> &lt;= </w:t>
      </w:r>
      <w:proofErr w:type="spellStart"/>
      <w:r w:rsidRPr="00D3666E">
        <w:rPr>
          <w:rFonts w:ascii="Times New Roman" w:hAnsi="Times New Roman" w:cs="Times New Roman"/>
          <w:sz w:val="24"/>
          <w:szCs w:val="24"/>
        </w:rPr>
        <w:t>clkstate</w:t>
      </w:r>
      <w:proofErr w:type="spellEnd"/>
      <w:r w:rsidRPr="00D3666E">
        <w:rPr>
          <w:rFonts w:ascii="Times New Roman" w:hAnsi="Times New Roman" w:cs="Times New Roman"/>
          <w:sz w:val="24"/>
          <w:szCs w:val="24"/>
        </w:rPr>
        <w:t>;</w:t>
      </w:r>
    </w:p>
    <w:p w:rsidR="00D3666E" w:rsidRPr="00D3666E" w:rsidRDefault="00D3666E" w:rsidP="00D3666E">
      <w:pPr>
        <w:rPr>
          <w:rFonts w:ascii="Times New Roman" w:hAnsi="Times New Roman" w:cs="Times New Roman"/>
          <w:sz w:val="24"/>
          <w:szCs w:val="24"/>
        </w:rPr>
      </w:pPr>
      <w:r w:rsidRPr="00D3666E">
        <w:rPr>
          <w:rFonts w:ascii="Times New Roman" w:hAnsi="Times New Roman" w:cs="Times New Roman"/>
          <w:sz w:val="24"/>
          <w:szCs w:val="24"/>
        </w:rPr>
        <w:t>END Behavior;</w:t>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sz w:val="24"/>
          <w:szCs w:val="24"/>
        </w:rPr>
        <w:t>State Machine Auto</w:t>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noProof/>
          <w:sz w:val="24"/>
          <w:szCs w:val="24"/>
        </w:rPr>
        <w:drawing>
          <wp:inline distT="0" distB="0" distL="0" distR="0">
            <wp:extent cx="5934075" cy="3590925"/>
            <wp:effectExtent l="19050" t="0" r="9525" b="0"/>
            <wp:docPr id="1" name="Picture 1" descr="F:\State_Machine_Viewer_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ate_Machine_Viewer_Auto.jpg"/>
                    <pic:cNvPicPr>
                      <a:picLocks noChangeAspect="1" noChangeArrowheads="1"/>
                    </pic:cNvPicPr>
                  </pic:nvPicPr>
                  <pic:blipFill>
                    <a:blip r:embed="rId7"/>
                    <a:srcRect/>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sz w:val="24"/>
          <w:szCs w:val="24"/>
        </w:rPr>
        <w:t>State Machine Minimal Bit</w:t>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noProof/>
          <w:sz w:val="24"/>
          <w:szCs w:val="24"/>
        </w:rPr>
        <w:drawing>
          <wp:inline distT="0" distB="0" distL="0" distR="0">
            <wp:extent cx="5934075" cy="2886075"/>
            <wp:effectExtent l="19050" t="0" r="9525" b="0"/>
            <wp:docPr id="3" name="Picture 3" descr="F:\State_Machine_Viewer_Minimal_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ate_Machine_Viewer_Minimal_Bit.jpg"/>
                    <pic:cNvPicPr>
                      <a:picLocks noChangeAspect="1" noChangeArrowheads="1"/>
                    </pic:cNvPicPr>
                  </pic:nvPicPr>
                  <pic:blipFill>
                    <a:blip r:embed="rId8"/>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sz w:val="24"/>
          <w:szCs w:val="24"/>
        </w:rPr>
        <w:t>State Machine One Hot</w:t>
      </w:r>
    </w:p>
    <w:p w:rsidR="00D3666E" w:rsidRPr="00D3666E" w:rsidRDefault="00D3666E" w:rsidP="00D3666E">
      <w:pPr>
        <w:rPr>
          <w:rFonts w:ascii="Times New Roman" w:hAnsi="Times New Roman" w:cs="Times New Roman"/>
          <w:b/>
          <w:sz w:val="24"/>
          <w:szCs w:val="24"/>
        </w:rPr>
      </w:pPr>
      <w:r w:rsidRPr="00D3666E">
        <w:rPr>
          <w:rFonts w:ascii="Times New Roman" w:hAnsi="Times New Roman" w:cs="Times New Roman"/>
          <w:b/>
          <w:noProof/>
          <w:sz w:val="24"/>
          <w:szCs w:val="24"/>
        </w:rPr>
        <w:drawing>
          <wp:inline distT="0" distB="0" distL="0" distR="0">
            <wp:extent cx="5943600" cy="2876550"/>
            <wp:effectExtent l="19050" t="0" r="0" b="0"/>
            <wp:docPr id="4" name="Picture 4" descr="F:\State_Machine_Viewer_One_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ate_Machine_Viewer_One_Hot.jpg"/>
                    <pic:cNvPicPr>
                      <a:picLocks noChangeAspect="1" noChangeArrowheads="1"/>
                    </pic:cNvPicPr>
                  </pic:nvPicPr>
                  <pic:blipFill>
                    <a:blip r:embed="rId9"/>
                    <a:srcRect/>
                    <a:stretch>
                      <a:fillRect/>
                    </a:stretch>
                  </pic:blipFill>
                  <pic:spPr bwMode="auto">
                    <a:xfrm>
                      <a:off x="0" y="0"/>
                      <a:ext cx="5943600" cy="2876550"/>
                    </a:xfrm>
                    <a:prstGeom prst="rect">
                      <a:avLst/>
                    </a:prstGeom>
                    <a:noFill/>
                    <a:ln w="9525">
                      <a:noFill/>
                      <a:miter lim="800000"/>
                      <a:headEnd/>
                      <a:tailEnd/>
                    </a:ln>
                  </pic:spPr>
                </pic:pic>
              </a:graphicData>
            </a:graphic>
          </wp:inline>
        </w:drawing>
      </w:r>
    </w:p>
    <w:p w:rsidR="00D3666E" w:rsidRPr="00D3666E" w:rsidRDefault="00D3666E" w:rsidP="00D3666E">
      <w:pPr>
        <w:rPr>
          <w:rFonts w:ascii="Times New Roman" w:hAnsi="Times New Roman" w:cs="Times New Roman"/>
          <w:sz w:val="24"/>
          <w:szCs w:val="24"/>
        </w:rPr>
      </w:pPr>
    </w:p>
    <w:p w:rsidR="00D3666E" w:rsidRPr="00D3666E" w:rsidRDefault="00D3666E" w:rsidP="00D3666E">
      <w:pPr>
        <w:rPr>
          <w:rFonts w:ascii="Times New Roman" w:hAnsi="Times New Roman" w:cs="Times New Roman"/>
          <w:sz w:val="24"/>
          <w:szCs w:val="24"/>
          <w:u w:val="single"/>
        </w:rPr>
      </w:pPr>
    </w:p>
    <w:sectPr w:rsidR="00D3666E" w:rsidRPr="00D3666E" w:rsidSect="00083DE5">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Elizabeth Basha" w:date="2011-09-17T10:45:00Z" w:initials="EB">
    <w:p w:rsidR="00E96FD7" w:rsidRDefault="00E96FD7">
      <w:pPr>
        <w:pStyle w:val="CommentText"/>
      </w:pPr>
      <w:r>
        <w:rPr>
          <w:rStyle w:val="CommentReference"/>
        </w:rPr>
        <w:annotationRef/>
      </w:r>
      <w:r>
        <w:t xml:space="preserve">Figures and work from </w:t>
      </w:r>
      <w:proofErr w:type="spellStart"/>
      <w:r>
        <w:t>prelab</w:t>
      </w:r>
      <w:proofErr w:type="spellEnd"/>
      <w:r>
        <w:t>?</w:t>
      </w:r>
    </w:p>
  </w:comment>
  <w:comment w:id="3" w:author="Elizabeth Basha" w:date="2011-09-17T10:45:00Z" w:initials="EB">
    <w:p w:rsidR="00E96FD7" w:rsidRDefault="00E96FD7">
      <w:pPr>
        <w:pStyle w:val="CommentText"/>
      </w:pPr>
      <w:r>
        <w:rPr>
          <w:rStyle w:val="CommentReference"/>
        </w:rPr>
        <w:annotationRef/>
      </w:r>
      <w:r>
        <w:t>What was your verification process?  What about the addition of the clock?</w:t>
      </w:r>
    </w:p>
  </w:comment>
  <w:comment w:id="4" w:author="Elizabeth Basha" w:date="2011-09-17T10:46:00Z" w:initials="EB">
    <w:p w:rsidR="00E96FD7" w:rsidRDefault="00E96FD7">
      <w:pPr>
        <w:pStyle w:val="CommentText"/>
      </w:pPr>
      <w:r>
        <w:rPr>
          <w:rStyle w:val="CommentReference"/>
        </w:rPr>
        <w:annotationRef/>
      </w:r>
      <w:r>
        <w:t>Why was this not the problem?</w:t>
      </w:r>
    </w:p>
  </w:comment>
  <w:comment w:id="5" w:author="Elizabeth Basha" w:date="2011-09-17T10:46:00Z" w:initials="EB">
    <w:p w:rsidR="00E96FD7" w:rsidRDefault="00E96FD7">
      <w:pPr>
        <w:pStyle w:val="CommentText"/>
      </w:pPr>
      <w:r>
        <w:rPr>
          <w:rStyle w:val="CommentReference"/>
        </w:rPr>
        <w:annotationRef/>
      </w:r>
      <w:r>
        <w:t>Did said professor explain why the similar diagrams?</w:t>
      </w:r>
    </w:p>
  </w:comment>
  <w:comment w:id="7" w:author="Elizabeth Basha" w:date="2011-09-17T10:46:00Z" w:initials="EB">
    <w:p w:rsidR="00E96FD7" w:rsidRDefault="00E96FD7">
      <w:pPr>
        <w:pStyle w:val="CommentText"/>
      </w:pPr>
      <w:r>
        <w:rPr>
          <w:rStyle w:val="CommentReference"/>
        </w:rPr>
        <w:annotationRef/>
      </w:r>
      <w:r>
        <w:t>Restate the question in your own words and write your answer as a paragraph.</w:t>
      </w:r>
    </w:p>
  </w:comment>
  <w:comment w:id="9" w:author="Elizabeth Basha" w:date="2011-09-17T10:46:00Z" w:initials="EB">
    <w:p w:rsidR="00E96FD7" w:rsidRDefault="00E96FD7">
      <w:pPr>
        <w:pStyle w:val="CommentText"/>
      </w:pPr>
      <w:r>
        <w:rPr>
          <w:rStyle w:val="CommentReference"/>
        </w:rPr>
        <w:annotationRef/>
      </w:r>
      <w:r>
        <w:t>What did the transition and encoding tables show?</w:t>
      </w:r>
    </w:p>
  </w:comment>
  <w:comment w:id="14" w:author="Elizabeth Basha" w:date="2011-09-17T10:47:00Z" w:initials="EB">
    <w:p w:rsidR="00E96FD7" w:rsidRDefault="00E96FD7">
      <w:pPr>
        <w:pStyle w:val="CommentText"/>
      </w:pPr>
      <w:r>
        <w:rPr>
          <w:rStyle w:val="CommentReference"/>
        </w:rPr>
        <w:annotationRef/>
      </w:r>
      <w:r>
        <w:t>Nice inclusion, but what do they mean?</w:t>
      </w:r>
    </w:p>
  </w:comment>
  <w:comment w:id="20" w:author="Elizabeth Basha" w:date="2011-09-17T10:47:00Z" w:initials="EB">
    <w:p w:rsidR="00E96FD7" w:rsidRDefault="00E96FD7">
      <w:pPr>
        <w:pStyle w:val="CommentText"/>
      </w:pPr>
      <w:r>
        <w:rPr>
          <w:rStyle w:val="CommentReference"/>
        </w:rPr>
        <w:annotationRef/>
      </w:r>
      <w:r>
        <w:t>The equations are the implementation of the VHDL.  How could they have a higher cost?</w:t>
      </w:r>
    </w:p>
  </w:comment>
  <w:comment w:id="23" w:author="Elizabeth Basha" w:date="2011-09-17T10:48:00Z" w:initials="EB">
    <w:p w:rsidR="00E96FD7" w:rsidRDefault="00E96FD7">
      <w:pPr>
        <w:pStyle w:val="CommentText"/>
      </w:pPr>
      <w:r>
        <w:rPr>
          <w:rStyle w:val="CommentReference"/>
        </w:rPr>
        <w:annotationRef/>
      </w:r>
      <w:r>
        <w:t>Include the fitter usage summary screen shot and explain in terms of that.</w:t>
      </w:r>
    </w:p>
  </w:comment>
  <w:comment w:id="26" w:author="Elizabeth Basha" w:date="2011-09-17T10:48:00Z" w:initials="EB">
    <w:p w:rsidR="00E96FD7" w:rsidRDefault="00E96FD7">
      <w:pPr>
        <w:pStyle w:val="CommentText"/>
      </w:pPr>
      <w:r>
        <w:rPr>
          <w:rStyle w:val="CommentReference"/>
        </w:rPr>
        <w:annotationRef/>
      </w:r>
      <w:r>
        <w:t>This should be from the timing analysis in the compilation report.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27D53"/>
    <w:multiLevelType w:val="hybridMultilevel"/>
    <w:tmpl w:val="F232EC36"/>
    <w:lvl w:ilvl="0" w:tplc="BA0A841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compat/>
  <w:rsids>
    <w:rsidRoot w:val="009A6FEB"/>
    <w:rsid w:val="00083DE5"/>
    <w:rsid w:val="00090EA4"/>
    <w:rsid w:val="000E43E6"/>
    <w:rsid w:val="00291E17"/>
    <w:rsid w:val="00432614"/>
    <w:rsid w:val="004505AF"/>
    <w:rsid w:val="00565CB7"/>
    <w:rsid w:val="009A6FEB"/>
    <w:rsid w:val="00C810EF"/>
    <w:rsid w:val="00D3666E"/>
    <w:rsid w:val="00E2408B"/>
    <w:rsid w:val="00E96FD7"/>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D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32614"/>
    <w:pPr>
      <w:ind w:left="720"/>
      <w:contextualSpacing/>
    </w:pPr>
  </w:style>
  <w:style w:type="paragraph" w:styleId="BalloonText">
    <w:name w:val="Balloon Text"/>
    <w:basedOn w:val="Normal"/>
    <w:link w:val="BalloonTextChar"/>
    <w:uiPriority w:val="99"/>
    <w:semiHidden/>
    <w:unhideWhenUsed/>
    <w:rsid w:val="00D36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66E"/>
    <w:rPr>
      <w:rFonts w:ascii="Tahoma" w:hAnsi="Tahoma" w:cs="Tahoma"/>
      <w:sz w:val="16"/>
      <w:szCs w:val="16"/>
    </w:rPr>
  </w:style>
  <w:style w:type="character" w:styleId="CommentReference">
    <w:name w:val="annotation reference"/>
    <w:basedOn w:val="DefaultParagraphFont"/>
    <w:uiPriority w:val="99"/>
    <w:semiHidden/>
    <w:unhideWhenUsed/>
    <w:rsid w:val="00E96FD7"/>
    <w:rPr>
      <w:sz w:val="18"/>
      <w:szCs w:val="18"/>
    </w:rPr>
  </w:style>
  <w:style w:type="paragraph" w:styleId="CommentText">
    <w:name w:val="annotation text"/>
    <w:basedOn w:val="Normal"/>
    <w:link w:val="CommentTextChar"/>
    <w:uiPriority w:val="99"/>
    <w:semiHidden/>
    <w:unhideWhenUsed/>
    <w:rsid w:val="00E96FD7"/>
    <w:pPr>
      <w:spacing w:line="240" w:lineRule="auto"/>
    </w:pPr>
    <w:rPr>
      <w:sz w:val="24"/>
      <w:szCs w:val="24"/>
    </w:rPr>
  </w:style>
  <w:style w:type="character" w:customStyle="1" w:styleId="CommentTextChar">
    <w:name w:val="Comment Text Char"/>
    <w:basedOn w:val="DefaultParagraphFont"/>
    <w:link w:val="CommentText"/>
    <w:uiPriority w:val="99"/>
    <w:semiHidden/>
    <w:rsid w:val="00E96FD7"/>
    <w:rPr>
      <w:sz w:val="24"/>
      <w:szCs w:val="24"/>
    </w:rPr>
  </w:style>
  <w:style w:type="paragraph" w:styleId="CommentSubject">
    <w:name w:val="annotation subject"/>
    <w:basedOn w:val="CommentText"/>
    <w:next w:val="CommentText"/>
    <w:link w:val="CommentSubjectChar"/>
    <w:uiPriority w:val="99"/>
    <w:semiHidden/>
    <w:unhideWhenUsed/>
    <w:rsid w:val="00E96FD7"/>
    <w:rPr>
      <w:b/>
      <w:bCs/>
      <w:sz w:val="20"/>
      <w:szCs w:val="20"/>
    </w:rPr>
  </w:style>
  <w:style w:type="character" w:customStyle="1" w:styleId="CommentSubjectChar">
    <w:name w:val="Comment Subject Char"/>
    <w:basedOn w:val="CommentTextChar"/>
    <w:link w:val="CommentSubject"/>
    <w:uiPriority w:val="99"/>
    <w:semiHidden/>
    <w:rsid w:val="00E96FD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1DEB7-B6EB-7440-B567-571742AA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867</Words>
  <Characters>4945</Characters>
  <Application>Microsoft Macintosh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Elizabeth Basha</cp:lastModifiedBy>
  <cp:revision>2</cp:revision>
  <dcterms:created xsi:type="dcterms:W3CDTF">2011-09-17T17:50:00Z</dcterms:created>
  <dcterms:modified xsi:type="dcterms:W3CDTF">2011-09-17T17:50:00Z</dcterms:modified>
</cp:coreProperties>
</file>
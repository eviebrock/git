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94" w:rsidRDefault="00D30209">
      <w:pPr>
        <w:rPr>
          <w:rFonts w:ascii="Times New Roman" w:hAnsi="Times New Roman" w:cs="Times New Roman"/>
          <w:sz w:val="24"/>
          <w:szCs w:val="24"/>
        </w:rPr>
      </w:pPr>
      <w:r w:rsidRPr="002401C6">
        <w:rPr>
          <w:rFonts w:ascii="Times New Roman" w:hAnsi="Times New Roman" w:cs="Times New Roman"/>
          <w:sz w:val="24"/>
          <w:szCs w:val="24"/>
        </w:rPr>
        <w:t xml:space="preserve">Erich </w:t>
      </w:r>
      <w:proofErr w:type="spellStart"/>
      <w:r w:rsidRPr="002401C6">
        <w:rPr>
          <w:rFonts w:ascii="Times New Roman" w:hAnsi="Times New Roman" w:cs="Times New Roman"/>
          <w:sz w:val="24"/>
          <w:szCs w:val="24"/>
        </w:rPr>
        <w:t>Viebrock</w:t>
      </w:r>
      <w:proofErr w:type="spellEnd"/>
    </w:p>
    <w:p w:rsidR="001E6CCC" w:rsidRPr="002401C6" w:rsidRDefault="001E6CCC">
      <w:pPr>
        <w:rPr>
          <w:rFonts w:ascii="Times New Roman" w:hAnsi="Times New Roman" w:cs="Times New Roman"/>
          <w:sz w:val="24"/>
          <w:szCs w:val="24"/>
        </w:rPr>
      </w:pPr>
      <w:r>
        <w:rPr>
          <w:rFonts w:ascii="Times New Roman" w:hAnsi="Times New Roman" w:cs="Times New Roman"/>
          <w:sz w:val="24"/>
          <w:szCs w:val="24"/>
        </w:rPr>
        <w:t>Gilbert Rivera</w:t>
      </w:r>
    </w:p>
    <w:p w:rsidR="00D30209" w:rsidRPr="002401C6" w:rsidRDefault="00D30209">
      <w:pPr>
        <w:rPr>
          <w:rFonts w:ascii="Times New Roman" w:hAnsi="Times New Roman" w:cs="Times New Roman"/>
          <w:sz w:val="24"/>
          <w:szCs w:val="24"/>
        </w:rPr>
      </w:pPr>
      <w:r w:rsidRPr="002401C6">
        <w:rPr>
          <w:rFonts w:ascii="Times New Roman" w:hAnsi="Times New Roman" w:cs="Times New Roman"/>
          <w:sz w:val="24"/>
          <w:szCs w:val="24"/>
        </w:rPr>
        <w:t>ECPE 174</w:t>
      </w:r>
    </w:p>
    <w:p w:rsidR="00D30209" w:rsidRPr="002401C6" w:rsidRDefault="002401C6" w:rsidP="002401C6">
      <w:pPr>
        <w:jc w:val="center"/>
        <w:rPr>
          <w:rFonts w:ascii="Times New Roman" w:hAnsi="Times New Roman" w:cs="Times New Roman"/>
          <w:b/>
          <w:sz w:val="24"/>
          <w:szCs w:val="24"/>
        </w:rPr>
      </w:pPr>
      <w:r w:rsidRPr="002401C6">
        <w:rPr>
          <w:rFonts w:ascii="Times New Roman" w:hAnsi="Times New Roman" w:cs="Times New Roman"/>
          <w:b/>
          <w:sz w:val="24"/>
          <w:szCs w:val="24"/>
        </w:rPr>
        <w:t>Lab Report</w:t>
      </w:r>
      <w:r w:rsidR="00D30209" w:rsidRPr="002401C6">
        <w:rPr>
          <w:rFonts w:ascii="Times New Roman" w:hAnsi="Times New Roman" w:cs="Times New Roman"/>
          <w:b/>
          <w:sz w:val="24"/>
          <w:szCs w:val="24"/>
        </w:rPr>
        <w:t xml:space="preserve"> #3</w:t>
      </w:r>
    </w:p>
    <w:p w:rsidR="002401C6" w:rsidRPr="002401C6" w:rsidRDefault="00D30209" w:rsidP="00D30209">
      <w:pPr>
        <w:rPr>
          <w:rFonts w:ascii="Times New Roman" w:hAnsi="Times New Roman" w:cs="Times New Roman"/>
          <w:sz w:val="24"/>
          <w:szCs w:val="24"/>
          <w:u w:val="single"/>
        </w:rPr>
      </w:pPr>
      <w:r w:rsidRPr="002401C6">
        <w:rPr>
          <w:rFonts w:ascii="Times New Roman" w:hAnsi="Times New Roman" w:cs="Times New Roman"/>
          <w:sz w:val="24"/>
          <w:szCs w:val="24"/>
          <w:u w:val="single"/>
        </w:rPr>
        <w:t>Problem Summary:</w:t>
      </w:r>
      <w:r w:rsidR="002401C6" w:rsidRPr="002401C6">
        <w:rPr>
          <w:rFonts w:ascii="Times New Roman" w:hAnsi="Times New Roman" w:cs="Times New Roman"/>
          <w:sz w:val="24"/>
          <w:szCs w:val="24"/>
          <w:u w:val="single"/>
        </w:rPr>
        <w:t xml:space="preserve"> </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Our third assignment is to build a finite state machine that resembles a combinational lock. The lock has three inputs and one output, labeled as “A,” “B,” “C,” and “</w:t>
      </w:r>
      <w:commentRangeStart w:id="0"/>
      <w:r>
        <w:rPr>
          <w:rFonts w:ascii="Times New Roman" w:hAnsi="Times New Roman" w:cs="Times New Roman"/>
          <w:sz w:val="24"/>
          <w:szCs w:val="24"/>
        </w:rPr>
        <w:t>Z</w:t>
      </w:r>
      <w:commentRangeEnd w:id="0"/>
      <w:r w:rsidR="00935FDE">
        <w:rPr>
          <w:rStyle w:val="CommentReference"/>
          <w:vanish/>
        </w:rPr>
        <w:commentReference w:id="0"/>
      </w:r>
      <w:r>
        <w:rPr>
          <w:rFonts w:ascii="Times New Roman" w:hAnsi="Times New Roman" w:cs="Times New Roman"/>
          <w:sz w:val="24"/>
          <w:szCs w:val="24"/>
        </w:rPr>
        <w:t>,” respectively.</w:t>
      </w:r>
    </w:p>
    <w:p w:rsidR="00D30209"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 xml:space="preserve">The lock looks for the sequence “BACB” in order to unlock, otherwise will remain locked. </w:t>
      </w:r>
      <w:r w:rsidR="00AC58FB">
        <w:rPr>
          <w:rFonts w:ascii="Times New Roman" w:hAnsi="Times New Roman" w:cs="Times New Roman"/>
          <w:sz w:val="24"/>
          <w:szCs w:val="24"/>
        </w:rPr>
        <w:t xml:space="preserve">Only one input can be entered into the lock at a time. </w:t>
      </w:r>
      <w:r w:rsidR="00450295">
        <w:rPr>
          <w:rFonts w:ascii="Times New Roman" w:hAnsi="Times New Roman" w:cs="Times New Roman"/>
          <w:sz w:val="24"/>
          <w:szCs w:val="24"/>
        </w:rPr>
        <w:t>If at any time an incorrect input is sent to the input stream, the lock will revert</w:t>
      </w:r>
      <w:r>
        <w:rPr>
          <w:rFonts w:ascii="Times New Roman" w:hAnsi="Times New Roman" w:cs="Times New Roman"/>
          <w:sz w:val="24"/>
          <w:szCs w:val="24"/>
        </w:rPr>
        <w:t xml:space="preserve"> back</w:t>
      </w:r>
      <w:r w:rsidR="00450295">
        <w:rPr>
          <w:rFonts w:ascii="Times New Roman" w:hAnsi="Times New Roman" w:cs="Times New Roman"/>
          <w:sz w:val="24"/>
          <w:szCs w:val="24"/>
        </w:rPr>
        <w:t xml:space="preserve"> to the initial state. </w:t>
      </w:r>
      <w:r w:rsidR="00AC58FB">
        <w:rPr>
          <w:rFonts w:ascii="Times New Roman" w:hAnsi="Times New Roman" w:cs="Times New Roman"/>
          <w:sz w:val="24"/>
          <w:szCs w:val="24"/>
        </w:rPr>
        <w:t>Once the lock is unlocked, the lock will remain unlocked until the input stream sees another input.</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The purpose of this assignment is to familiarize ourselves with writing VHDL for asynchronous finite state machines.</w:t>
      </w:r>
    </w:p>
    <w:p w:rsidR="001E6CCC" w:rsidRPr="001E6CCC" w:rsidRDefault="001E6CCC" w:rsidP="001E6CCC">
      <w:pPr>
        <w:rPr>
          <w:rFonts w:ascii="Times New Roman" w:hAnsi="Times New Roman" w:cs="Times New Roman"/>
          <w:sz w:val="24"/>
          <w:szCs w:val="24"/>
          <w:u w:val="single"/>
        </w:rPr>
      </w:pPr>
      <w:r w:rsidRPr="001E6CCC">
        <w:rPr>
          <w:rFonts w:ascii="Times New Roman" w:hAnsi="Times New Roman" w:cs="Times New Roman"/>
          <w:sz w:val="24"/>
          <w:szCs w:val="24"/>
          <w:u w:val="single"/>
        </w:rPr>
        <w:t>Assumptions:</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We assumed if more than one input was entered to the lock at a time, the lock would return to initial state.</w:t>
      </w:r>
    </w:p>
    <w:p w:rsidR="00D30209" w:rsidRDefault="00D30209" w:rsidP="00D30209">
      <w:pPr>
        <w:rPr>
          <w:rFonts w:ascii="Times New Roman" w:hAnsi="Times New Roman" w:cs="Times New Roman"/>
          <w:sz w:val="24"/>
          <w:szCs w:val="24"/>
          <w:u w:val="single"/>
        </w:rPr>
      </w:pPr>
      <w:r w:rsidRPr="002401C6">
        <w:rPr>
          <w:rFonts w:ascii="Times New Roman" w:hAnsi="Times New Roman" w:cs="Times New Roman"/>
          <w:sz w:val="24"/>
          <w:szCs w:val="24"/>
          <w:u w:val="single"/>
        </w:rPr>
        <w:t>Design Approach:</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In our design, we decided to format the VHDL to implement a Moore asynchronous finite state machine. We chose a Moore finite state machine because the syntax was easier to write.</w:t>
      </w: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Pr="001E6CCC" w:rsidRDefault="001E6CCC" w:rsidP="001E6CCC">
      <w:pPr>
        <w:pStyle w:val="ListParagraph"/>
        <w:numPr>
          <w:ilvl w:val="0"/>
          <w:numId w:val="1"/>
          <w:numberingChange w:id="1" w:author="Elizabeth Basha" w:date="2011-10-10T22:51:00Z" w:original="%1:1:0:."/>
        </w:numPr>
        <w:rPr>
          <w:rFonts w:ascii="Times New Roman" w:hAnsi="Times New Roman" w:cs="Times New Roman"/>
          <w:b/>
          <w:sz w:val="24"/>
          <w:szCs w:val="24"/>
        </w:rPr>
      </w:pPr>
      <w:commentRangeStart w:id="2"/>
      <w:r w:rsidRPr="001E6CCC">
        <w:rPr>
          <w:rFonts w:ascii="Times New Roman" w:hAnsi="Times New Roman" w:cs="Times New Roman"/>
          <w:b/>
          <w:sz w:val="24"/>
          <w:szCs w:val="24"/>
        </w:rPr>
        <w:t>State Machine Diagram:</w:t>
      </w:r>
      <w:commentRangeEnd w:id="2"/>
      <w:r w:rsidR="00935FDE">
        <w:rPr>
          <w:rStyle w:val="CommentReference"/>
          <w:vanish/>
        </w:rPr>
        <w:commentReference w:id="2"/>
      </w:r>
    </w:p>
    <w:p w:rsidR="001E6CCC" w:rsidRPr="001E6CCC" w:rsidRDefault="001E6CCC" w:rsidP="001E6CCC">
      <w:pPr>
        <w:pStyle w:val="ListParagraph"/>
        <w:ind w:left="1080"/>
        <w:rPr>
          <w:rFonts w:ascii="Times New Roman" w:hAnsi="Times New Roman" w:cs="Times New Roman"/>
          <w:sz w:val="24"/>
          <w:szCs w:val="24"/>
        </w:rPr>
      </w:pPr>
      <w:r w:rsidRPr="001E6CCC">
        <w:rPr>
          <w:rFonts w:ascii="Times New Roman" w:hAnsi="Times New Roman" w:cs="Times New Roman"/>
          <w:b/>
          <w:sz w:val="24"/>
          <w:szCs w:val="24"/>
        </w:rPr>
        <w:t xml:space="preserve"> (Assume any input not mentioned in each state returns to IDLE state)</w:t>
      </w:r>
    </w:p>
    <w:p w:rsidR="001E6CCC" w:rsidRDefault="001E6CCC" w:rsidP="001E6C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52800"/>
            <wp:effectExtent l="0" t="0" r="0" b="0"/>
            <wp:docPr id="3" name="Picture 3" descr="J:\dcim\Camera\2011-09-27_12-43-52_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cim\Camera\2011-09-27_12-43-52_536.jpg"/>
                    <pic:cNvPicPr>
                      <a:picLocks noChangeAspect="1" noChangeArrowheads="1"/>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52800"/>
                    </a:xfrm>
                    <a:prstGeom prst="rect">
                      <a:avLst/>
                    </a:prstGeom>
                    <a:noFill/>
                    <a:ln>
                      <a:noFill/>
                    </a:ln>
                  </pic:spPr>
                </pic:pic>
              </a:graphicData>
            </a:graphic>
          </wp:inline>
        </w:drawing>
      </w:r>
    </w:p>
    <w:p w:rsidR="001E6CCC" w:rsidRPr="001E6CCC" w:rsidRDefault="001E6CCC" w:rsidP="001E6CCC">
      <w:pPr>
        <w:pStyle w:val="ListParagraph"/>
        <w:numPr>
          <w:ilvl w:val="0"/>
          <w:numId w:val="1"/>
          <w:numberingChange w:id="3" w:author="Elizabeth Basha" w:date="2011-10-10T22:51:00Z" w:original="%1:2:0:."/>
        </w:numPr>
        <w:rPr>
          <w:rFonts w:ascii="Times New Roman" w:hAnsi="Times New Roman" w:cs="Times New Roman"/>
          <w:b/>
          <w:sz w:val="24"/>
          <w:szCs w:val="24"/>
        </w:rPr>
      </w:pPr>
      <w:r w:rsidRPr="001E6CCC">
        <w:rPr>
          <w:rFonts w:ascii="Times New Roman" w:hAnsi="Times New Roman" w:cs="Times New Roman"/>
          <w:b/>
          <w:sz w:val="24"/>
          <w:szCs w:val="24"/>
        </w:rPr>
        <w:t>State Assignment Table:</w:t>
      </w:r>
    </w:p>
    <w:tbl>
      <w:tblPr>
        <w:tblStyle w:val="TableGrid"/>
        <w:tblW w:w="0" w:type="auto"/>
        <w:tblLook w:val="04A0"/>
      </w:tblPr>
      <w:tblGrid>
        <w:gridCol w:w="957"/>
        <w:gridCol w:w="957"/>
        <w:gridCol w:w="957"/>
        <w:gridCol w:w="957"/>
        <w:gridCol w:w="958"/>
        <w:gridCol w:w="958"/>
        <w:gridCol w:w="958"/>
        <w:gridCol w:w="958"/>
        <w:gridCol w:w="958"/>
        <w:gridCol w:w="958"/>
      </w:tblGrid>
      <w:tr w:rsidR="001E6CCC">
        <w:tc>
          <w:tcPr>
            <w:tcW w:w="957" w:type="dxa"/>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Present State</w:t>
            </w:r>
          </w:p>
        </w:tc>
        <w:tc>
          <w:tcPr>
            <w:tcW w:w="7661" w:type="dxa"/>
            <w:gridSpan w:val="8"/>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Next State</w:t>
            </w:r>
          </w:p>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(A, B, C)</w:t>
            </w:r>
          </w:p>
        </w:tc>
        <w:tc>
          <w:tcPr>
            <w:tcW w:w="958" w:type="dxa"/>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Output</w:t>
            </w:r>
          </w:p>
        </w:tc>
      </w:tr>
      <w:tr w:rsidR="001E6CCC">
        <w:tc>
          <w:tcPr>
            <w:tcW w:w="957" w:type="dxa"/>
            <w:vMerge w:val="restart"/>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(001)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(010)</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(011)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(100)</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(101)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(110)</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(111)</w:t>
            </w:r>
          </w:p>
        </w:tc>
        <w:tc>
          <w:tcPr>
            <w:tcW w:w="958" w:type="dxa"/>
            <w:vMerge w:val="restart"/>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Z</w:t>
            </w:r>
          </w:p>
        </w:tc>
      </w:tr>
      <w:tr w:rsidR="001E6CCC">
        <w:tc>
          <w:tcPr>
            <w:tcW w:w="957" w:type="dxa"/>
            <w:vMerge/>
          </w:tcPr>
          <w:p w:rsidR="001E6CCC" w:rsidRPr="001E6CCC" w:rsidRDefault="001E6CCC" w:rsidP="001E6CCC">
            <w:pPr>
              <w:jc w:val="center"/>
              <w:rPr>
                <w:rFonts w:ascii="Times New Roman" w:hAnsi="Times New Roman" w:cs="Times New Roman"/>
                <w:sz w:val="20"/>
                <w:szCs w:val="20"/>
              </w:rPr>
            </w:pP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vMerge/>
          </w:tcPr>
          <w:p w:rsidR="001E6CCC" w:rsidRPr="001E6CCC" w:rsidRDefault="001E6CCC" w:rsidP="001E6CCC">
            <w:pPr>
              <w:jc w:val="center"/>
              <w:rPr>
                <w:rFonts w:ascii="Times New Roman" w:hAnsi="Times New Roman" w:cs="Times New Roman"/>
                <w:sz w:val="20"/>
                <w:szCs w:val="20"/>
              </w:rPr>
            </w:pPr>
          </w:p>
        </w:tc>
      </w:tr>
      <w:tr w:rsid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001</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w:t>
            </w:r>
          </w:p>
        </w:tc>
      </w:tr>
      <w:tr w:rsidR="001E6CCC">
        <w:tc>
          <w:tcPr>
            <w:tcW w:w="957" w:type="dxa"/>
          </w:tcPr>
          <w:p w:rsid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101</w:t>
            </w:r>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r>
      <w:tr w:rsidR="001E6CCC">
        <w:tc>
          <w:tcPr>
            <w:tcW w:w="957" w:type="dxa"/>
          </w:tcPr>
          <w:p w:rsid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110</w:t>
            </w:r>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r>
      <w:tr w:rsidR="001E6CCC">
        <w:tc>
          <w:tcPr>
            <w:tcW w:w="957" w:type="dxa"/>
          </w:tcPr>
          <w:p w:rsid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111</w:t>
            </w:r>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r>
    </w:tbl>
    <w:p w:rsidR="001E6CCC" w:rsidRDefault="001E6CCC" w:rsidP="001E6CCC">
      <w:pPr>
        <w:jc w:val="center"/>
        <w:rPr>
          <w:rFonts w:ascii="Times New Roman" w:hAnsi="Times New Roman" w:cs="Times New Roman"/>
          <w:sz w:val="24"/>
          <w:szCs w:val="24"/>
        </w:rPr>
      </w:pPr>
    </w:p>
    <w:p w:rsidR="001E6CCC" w:rsidRDefault="001E6CCC" w:rsidP="00D30209">
      <w:pPr>
        <w:rPr>
          <w:rFonts w:ascii="Times New Roman" w:hAnsi="Times New Roman" w:cs="Times New Roman"/>
          <w:sz w:val="24"/>
          <w:szCs w:val="24"/>
        </w:rPr>
      </w:pPr>
    </w:p>
    <w:p w:rsidR="001E6CCC" w:rsidRDefault="001E6CCC" w:rsidP="00D30209">
      <w:pPr>
        <w:rPr>
          <w:rFonts w:ascii="Times New Roman" w:hAnsi="Times New Roman" w:cs="Times New Roman"/>
          <w:sz w:val="24"/>
          <w:szCs w:val="24"/>
        </w:rPr>
      </w:pPr>
    </w:p>
    <w:p w:rsidR="001E6CCC" w:rsidRDefault="001E6CCC" w:rsidP="00D30209">
      <w:pPr>
        <w:rPr>
          <w:rFonts w:ascii="Times New Roman" w:hAnsi="Times New Roman" w:cs="Times New Roman"/>
          <w:b/>
          <w:sz w:val="24"/>
          <w:szCs w:val="24"/>
        </w:rPr>
      </w:pPr>
    </w:p>
    <w:p w:rsidR="001E6CCC" w:rsidRDefault="001E6CCC" w:rsidP="00D30209">
      <w:pPr>
        <w:rPr>
          <w:rFonts w:ascii="Times New Roman" w:hAnsi="Times New Roman" w:cs="Times New Roman"/>
          <w:b/>
          <w:sz w:val="24"/>
          <w:szCs w:val="24"/>
        </w:rPr>
      </w:pPr>
    </w:p>
    <w:p w:rsidR="001E6CCC" w:rsidRDefault="001E6CCC" w:rsidP="00D30209">
      <w:pPr>
        <w:rPr>
          <w:rFonts w:ascii="Times New Roman" w:hAnsi="Times New Roman" w:cs="Times New Roman"/>
          <w:b/>
          <w:sz w:val="24"/>
          <w:szCs w:val="24"/>
        </w:rPr>
      </w:pPr>
    </w:p>
    <w:p w:rsidR="001E6CCC" w:rsidRPr="001E6CCC" w:rsidRDefault="001E6CCC" w:rsidP="001E6CCC">
      <w:pPr>
        <w:rPr>
          <w:rFonts w:ascii="Times New Roman" w:hAnsi="Times New Roman" w:cs="Times New Roman"/>
          <w:sz w:val="24"/>
          <w:szCs w:val="24"/>
          <w:u w:val="single"/>
        </w:rPr>
      </w:pPr>
      <w:r w:rsidRPr="001E6CCC">
        <w:rPr>
          <w:rFonts w:ascii="Times New Roman" w:hAnsi="Times New Roman" w:cs="Times New Roman"/>
          <w:sz w:val="24"/>
          <w:szCs w:val="24"/>
          <w:u w:val="single"/>
        </w:rPr>
        <w:t>Verification Procedure:</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 xml:space="preserve">When we attempted to initially run our VHDL to the FPGA board, </w:t>
      </w:r>
      <w:ins w:id="4" w:author="Elizabeth Basha" w:date="2011-10-10T22:51:00Z">
        <w:r w:rsidR="00935FDE">
          <w:rPr>
            <w:rFonts w:ascii="Times New Roman" w:hAnsi="Times New Roman" w:cs="Times New Roman"/>
            <w:sz w:val="24"/>
            <w:szCs w:val="24"/>
          </w:rPr>
          <w:t xml:space="preserve">the </w:t>
        </w:r>
      </w:ins>
      <w:r>
        <w:rPr>
          <w:rFonts w:ascii="Times New Roman" w:hAnsi="Times New Roman" w:cs="Times New Roman"/>
          <w:sz w:val="24"/>
          <w:szCs w:val="24"/>
        </w:rPr>
        <w:t xml:space="preserve">desired output was not </w:t>
      </w:r>
      <w:commentRangeStart w:id="5"/>
      <w:r>
        <w:rPr>
          <w:rFonts w:ascii="Times New Roman" w:hAnsi="Times New Roman" w:cs="Times New Roman"/>
          <w:sz w:val="24"/>
          <w:szCs w:val="24"/>
        </w:rPr>
        <w:t>formed</w:t>
      </w:r>
      <w:commentRangeEnd w:id="5"/>
      <w:r w:rsidR="00935FDE">
        <w:rPr>
          <w:rStyle w:val="CommentReference"/>
          <w:vanish/>
        </w:rPr>
        <w:commentReference w:id="5"/>
      </w:r>
      <w:r>
        <w:rPr>
          <w:rFonts w:ascii="Times New Roman" w:hAnsi="Times New Roman" w:cs="Times New Roman"/>
          <w:sz w:val="24"/>
          <w:szCs w:val="24"/>
        </w:rPr>
        <w:t xml:space="preserve">. No matter what inputs were used, the lock would never open. This issue resided within our VHDL code. After </w:t>
      </w:r>
      <w:commentRangeStart w:id="6"/>
      <w:r>
        <w:rPr>
          <w:rFonts w:ascii="Times New Roman" w:hAnsi="Times New Roman" w:cs="Times New Roman"/>
          <w:sz w:val="24"/>
          <w:szCs w:val="24"/>
        </w:rPr>
        <w:t>speculation</w:t>
      </w:r>
      <w:commentRangeEnd w:id="6"/>
      <w:r w:rsidR="00935FDE">
        <w:rPr>
          <w:rStyle w:val="CommentReference"/>
          <w:vanish/>
        </w:rPr>
        <w:commentReference w:id="6"/>
      </w:r>
      <w:r>
        <w:rPr>
          <w:rFonts w:ascii="Times New Roman" w:hAnsi="Times New Roman" w:cs="Times New Roman"/>
          <w:sz w:val="24"/>
          <w:szCs w:val="24"/>
        </w:rPr>
        <w:t>, we determined we needed the statement:</w:t>
      </w:r>
    </w:p>
    <w:p w:rsidR="001E6CCC" w:rsidRDefault="001E6CCC" w:rsidP="00D302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E6CCC">
        <w:rPr>
          <w:rFonts w:ascii="Times New Roman" w:hAnsi="Times New Roman" w:cs="Times New Roman"/>
          <w:sz w:val="24"/>
          <w:szCs w:val="24"/>
        </w:rPr>
        <w:t>z&lt;= '1' when y=O else '0';</w:t>
      </w:r>
    </w:p>
    <w:p w:rsidR="001E6CCC" w:rsidRPr="001E6CCC" w:rsidRDefault="001E6CCC" w:rsidP="001E6CCC">
      <w:pPr>
        <w:ind w:left="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order to produce desired output. The </w:t>
      </w:r>
      <w:commentRangeStart w:id="7"/>
      <w:r>
        <w:rPr>
          <w:rFonts w:ascii="Times New Roman" w:hAnsi="Times New Roman" w:cs="Times New Roman"/>
          <w:sz w:val="24"/>
          <w:szCs w:val="24"/>
        </w:rPr>
        <w:t xml:space="preserve">following </w:t>
      </w:r>
      <w:commentRangeEnd w:id="7"/>
      <w:r w:rsidR="00935FDE">
        <w:rPr>
          <w:rStyle w:val="CommentReference"/>
          <w:vanish/>
        </w:rPr>
        <w:commentReference w:id="7"/>
      </w:r>
      <w:r>
        <w:rPr>
          <w:rFonts w:ascii="Times New Roman" w:hAnsi="Times New Roman" w:cs="Times New Roman"/>
          <w:sz w:val="24"/>
          <w:szCs w:val="24"/>
        </w:rPr>
        <w:t>code means output will be HIGH when in “O” state, or else would have LOW output. After implementing this line of code, our lock behaved as the desired combinational lock. When the input stream “BACB” was entered, the lock would open, and close once another input was entered. For all other inputs, the lock would remain locked, and return to initial state when a single wrong input was entered.</w:t>
      </w:r>
    </w:p>
    <w:p w:rsidR="001E6CCC" w:rsidRPr="001E6CCC" w:rsidRDefault="001E6CCC" w:rsidP="00D30209">
      <w:pPr>
        <w:rPr>
          <w:rFonts w:ascii="Times New Roman" w:hAnsi="Times New Roman" w:cs="Times New Roman"/>
          <w:sz w:val="24"/>
          <w:szCs w:val="24"/>
          <w:u w:val="single"/>
        </w:rPr>
      </w:pPr>
      <w:r w:rsidRPr="001E6CCC">
        <w:rPr>
          <w:rFonts w:ascii="Times New Roman" w:hAnsi="Times New Roman" w:cs="Times New Roman"/>
          <w:sz w:val="24"/>
          <w:szCs w:val="24"/>
          <w:u w:val="single"/>
        </w:rPr>
        <w:t>Post-Lab Questions:</w:t>
      </w:r>
    </w:p>
    <w:p w:rsidR="001E6CCC" w:rsidRDefault="001E6CCC" w:rsidP="001E6CCC">
      <w:pPr>
        <w:pStyle w:val="ListParagraph"/>
        <w:numPr>
          <w:ilvl w:val="0"/>
          <w:numId w:val="2"/>
          <w:numberingChange w:id="8" w:author="Elizabeth Basha" w:date="2011-10-10T22:51:00Z" w:original="%1:1:0:."/>
        </w:numPr>
        <w:rPr>
          <w:rFonts w:ascii="Times New Roman" w:hAnsi="Times New Roman" w:cs="Times New Roman"/>
          <w:sz w:val="24"/>
          <w:szCs w:val="24"/>
        </w:rPr>
      </w:pPr>
      <w:commentRangeStart w:id="9"/>
      <w:r>
        <w:rPr>
          <w:rFonts w:ascii="Times New Roman" w:hAnsi="Times New Roman" w:cs="Times New Roman"/>
          <w:sz w:val="24"/>
          <w:szCs w:val="24"/>
        </w:rPr>
        <w:t xml:space="preserve">What does the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state machine viewer generate? How does it compare to your state machine? Explain any discrepancies.</w:t>
      </w:r>
      <w:commentRangeEnd w:id="9"/>
      <w:r w:rsidR="00935FDE">
        <w:rPr>
          <w:rStyle w:val="CommentReference"/>
          <w:vanish/>
        </w:rPr>
        <w:commentReference w:id="9"/>
      </w:r>
    </w:p>
    <w:p w:rsidR="001E6CCC" w:rsidRDefault="001E6CCC" w:rsidP="001E6CCC">
      <w:pPr>
        <w:pStyle w:val="ListParagraph"/>
        <w:numPr>
          <w:ilvl w:val="1"/>
          <w:numId w:val="2"/>
          <w:numberingChange w:id="10" w:author="Elizabeth Basha" w:date="2011-10-10T22:51:00Z" w:original="%2:1:4:."/>
        </w:numPr>
        <w:rPr>
          <w:rFonts w:ascii="Times New Roman" w:hAnsi="Times New Roman" w:cs="Times New Roman"/>
          <w:sz w:val="24"/>
          <w:szCs w:val="24"/>
        </w:rPr>
      </w:pPr>
      <w:r>
        <w:rPr>
          <w:rFonts w:ascii="Times New Roman" w:hAnsi="Times New Roman" w:cs="Times New Roman"/>
          <w:sz w:val="24"/>
          <w:szCs w:val="24"/>
        </w:rPr>
        <w:t xml:space="preserve">The </w:t>
      </w:r>
      <w:commentRangeStart w:id="11"/>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state machine viewer </w:t>
      </w:r>
      <w:commentRangeEnd w:id="11"/>
      <w:r w:rsidR="00935FDE">
        <w:rPr>
          <w:rStyle w:val="CommentReference"/>
          <w:vanish/>
        </w:rPr>
        <w:commentReference w:id="11"/>
      </w:r>
      <w:r>
        <w:rPr>
          <w:rFonts w:ascii="Times New Roman" w:hAnsi="Times New Roman" w:cs="Times New Roman"/>
          <w:sz w:val="24"/>
          <w:szCs w:val="24"/>
        </w:rPr>
        <w:t>generates a Moore finite state machine, synchronized from the rising clock edge. The state machine viewer generates 5 states, with different situations of proceeding to the next state, staying at the current state, and reverting back to initial state.</w:t>
      </w:r>
    </w:p>
    <w:p w:rsidR="001E6CCC" w:rsidRDefault="001E6CCC" w:rsidP="001E6CCC">
      <w:pPr>
        <w:pStyle w:val="ListParagraph"/>
        <w:numPr>
          <w:ilvl w:val="1"/>
          <w:numId w:val="2"/>
          <w:numberingChange w:id="12" w:author="Elizabeth Basha" w:date="2011-10-10T22:51:00Z" w:original="%2:2:4:."/>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state machine viewer </w:t>
      </w:r>
      <w:commentRangeStart w:id="13"/>
      <w:r>
        <w:rPr>
          <w:rFonts w:ascii="Times New Roman" w:hAnsi="Times New Roman" w:cs="Times New Roman"/>
          <w:sz w:val="24"/>
          <w:szCs w:val="24"/>
        </w:rPr>
        <w:t xml:space="preserve">compares exactly </w:t>
      </w:r>
      <w:commentRangeEnd w:id="13"/>
      <w:r w:rsidR="00935FDE">
        <w:rPr>
          <w:rStyle w:val="CommentReference"/>
          <w:vanish/>
        </w:rPr>
        <w:commentReference w:id="13"/>
      </w:r>
      <w:r>
        <w:rPr>
          <w:rFonts w:ascii="Times New Roman" w:hAnsi="Times New Roman" w:cs="Times New Roman"/>
          <w:sz w:val="24"/>
          <w:szCs w:val="24"/>
        </w:rPr>
        <w:t>to our presumed state machine. In our state machine, we had 5 states, with different situations of proceeding to the next state, staying at the current state, and reverting back to initial state. Never is there a situation one state reverts to a previous state other than initial state.</w:t>
      </w:r>
    </w:p>
    <w:p w:rsidR="001E6CCC" w:rsidRDefault="001E6CCC" w:rsidP="001E6CCC">
      <w:pPr>
        <w:pStyle w:val="ListParagraph"/>
        <w:numPr>
          <w:ilvl w:val="0"/>
          <w:numId w:val="2"/>
          <w:numberingChange w:id="14" w:author="Elizabeth Basha" w:date="2011-10-10T22:51:00Z" w:original="%1:2:0:."/>
        </w:numPr>
        <w:rPr>
          <w:rFonts w:ascii="Times New Roman" w:hAnsi="Times New Roman" w:cs="Times New Roman"/>
          <w:sz w:val="24"/>
          <w:szCs w:val="24"/>
        </w:rPr>
      </w:pPr>
      <w:r>
        <w:rPr>
          <w:rFonts w:ascii="Times New Roman" w:hAnsi="Times New Roman" w:cs="Times New Roman"/>
          <w:sz w:val="24"/>
          <w:szCs w:val="24"/>
        </w:rPr>
        <w:t>What complexities arise in designing an asynchronous FSM compared to a synchronous FSM?</w:t>
      </w:r>
    </w:p>
    <w:p w:rsidR="001E6CCC" w:rsidRDefault="001E6CCC" w:rsidP="001E6CCC">
      <w:pPr>
        <w:pStyle w:val="ListParagraph"/>
        <w:numPr>
          <w:ilvl w:val="1"/>
          <w:numId w:val="2"/>
          <w:numberingChange w:id="15" w:author="Elizabeth Basha" w:date="2011-10-10T22:51:00Z" w:original="%2:1:4:."/>
        </w:numPr>
        <w:rPr>
          <w:rFonts w:ascii="Times New Roman" w:hAnsi="Times New Roman" w:cs="Times New Roman"/>
          <w:sz w:val="24"/>
          <w:szCs w:val="24"/>
        </w:rPr>
      </w:pPr>
      <w:r>
        <w:rPr>
          <w:rFonts w:ascii="Times New Roman" w:hAnsi="Times New Roman" w:cs="Times New Roman"/>
          <w:sz w:val="24"/>
          <w:szCs w:val="24"/>
        </w:rPr>
        <w:t xml:space="preserve">The only </w:t>
      </w:r>
      <w:commentRangeStart w:id="16"/>
      <w:r>
        <w:rPr>
          <w:rFonts w:ascii="Times New Roman" w:hAnsi="Times New Roman" w:cs="Times New Roman"/>
          <w:sz w:val="24"/>
          <w:szCs w:val="24"/>
        </w:rPr>
        <w:t xml:space="preserve">complexities that arise in designing an asynchronous FSM compared to a synchronous FSM is </w:t>
      </w:r>
      <w:commentRangeEnd w:id="16"/>
      <w:r w:rsidR="00935FDE">
        <w:rPr>
          <w:rStyle w:val="CommentReference"/>
          <w:vanish/>
        </w:rPr>
        <w:commentReference w:id="16"/>
      </w:r>
      <w:r>
        <w:rPr>
          <w:rFonts w:ascii="Times New Roman" w:hAnsi="Times New Roman" w:cs="Times New Roman"/>
          <w:sz w:val="24"/>
          <w:szCs w:val="24"/>
        </w:rPr>
        <w:t xml:space="preserve">synchronizing inputs to the rising edge or falling edge of a clock. In this lab, we chose to synchronize our inputs to the rising edge of the clock. Otherwise, designing an asynchronous FSM was very similar to designing a synchronous FSM. </w:t>
      </w:r>
    </w:p>
    <w:p w:rsidR="00935FDE" w:rsidRDefault="00935FDE" w:rsidP="00935FDE">
      <w:pPr>
        <w:numPr>
          <w:ins w:id="17" w:author="Elizabeth Basha" w:date="2011-10-10T22:55:00Z"/>
        </w:numPr>
        <w:rPr>
          <w:ins w:id="18" w:author="Elizabeth Basha" w:date="2011-10-10T22:55:00Z"/>
          <w:rFonts w:ascii="Times New Roman" w:hAnsi="Times New Roman" w:cs="Times New Roman"/>
          <w:sz w:val="24"/>
          <w:szCs w:val="24"/>
        </w:rPr>
      </w:pPr>
      <w:ins w:id="19" w:author="Elizabeth Basha" w:date="2011-10-10T22:55:00Z">
        <w:r>
          <w:rPr>
            <w:rFonts w:ascii="Times New Roman" w:hAnsi="Times New Roman" w:cs="Times New Roman"/>
            <w:sz w:val="24"/>
            <w:szCs w:val="24"/>
          </w:rPr>
          <w:t xml:space="preserve">Good.  Work on using precise language </w:t>
        </w:r>
        <w:r>
          <w:rPr>
            <w:rFonts w:ascii="Times New Roman" w:hAnsi="Times New Roman" w:cs="Times New Roman"/>
            <w:sz w:val="24"/>
            <w:szCs w:val="24"/>
          </w:rPr>
          <w:t>–</w:t>
        </w:r>
        <w:r>
          <w:rPr>
            <w:rFonts w:ascii="Times New Roman" w:hAnsi="Times New Roman" w:cs="Times New Roman"/>
            <w:sz w:val="24"/>
            <w:szCs w:val="24"/>
          </w:rPr>
          <w:t xml:space="preserve"> it is important in </w:t>
        </w:r>
        <w:r>
          <w:rPr>
            <w:rFonts w:ascii="Times New Roman" w:hAnsi="Times New Roman" w:cs="Times New Roman"/>
            <w:sz w:val="24"/>
            <w:szCs w:val="24"/>
          </w:rPr>
          <w:t>technical</w:t>
        </w:r>
        <w:r>
          <w:rPr>
            <w:rFonts w:ascii="Times New Roman" w:hAnsi="Times New Roman" w:cs="Times New Roman"/>
            <w:sz w:val="24"/>
            <w:szCs w:val="24"/>
          </w:rPr>
          <w:t xml:space="preserve"> writing that you pick the correct words so that someone else could follow your procedure.</w:t>
        </w:r>
      </w:ins>
    </w:p>
    <w:p w:rsidR="00935FDE" w:rsidRPr="00935FDE" w:rsidRDefault="00935FDE" w:rsidP="00935FDE">
      <w:pPr>
        <w:numPr>
          <w:ins w:id="20" w:author="Elizabeth Basha" w:date="2011-10-10T22:55:00Z"/>
        </w:numPr>
        <w:rPr>
          <w:ins w:id="21" w:author="Elizabeth Basha" w:date="2011-10-10T22:55:00Z"/>
          <w:rFonts w:ascii="Times New Roman" w:hAnsi="Times New Roman" w:cs="Times New Roman"/>
          <w:sz w:val="24"/>
          <w:szCs w:val="24"/>
        </w:rPr>
        <w:pPrChange w:id="22" w:author="Elizabeth Basha" w:date="2011-10-10T22:55:00Z">
          <w:pPr>
            <w:pStyle w:val="ListParagraph"/>
            <w:numPr>
              <w:numId w:val="2"/>
            </w:numPr>
            <w:ind w:hanging="360"/>
          </w:pPr>
        </w:pPrChange>
      </w:pPr>
      <w:ins w:id="23" w:author="Elizabeth Basha" w:date="2011-10-10T22:55:00Z">
        <w:r>
          <w:rPr>
            <w:rFonts w:ascii="Times New Roman" w:hAnsi="Times New Roman" w:cs="Times New Roman"/>
            <w:sz w:val="24"/>
            <w:szCs w:val="24"/>
          </w:rPr>
          <w:t>Rubric:</w:t>
        </w:r>
        <w:r>
          <w:rPr>
            <w:rFonts w:ascii="Times New Roman" w:hAnsi="Times New Roman" w:cs="Times New Roman"/>
            <w:sz w:val="24"/>
            <w:szCs w:val="24"/>
          </w:rPr>
          <w:br/>
          <w:t>Organization = 2</w:t>
        </w:r>
        <w:r>
          <w:rPr>
            <w:rFonts w:ascii="Times New Roman" w:hAnsi="Times New Roman" w:cs="Times New Roman"/>
            <w:sz w:val="24"/>
            <w:szCs w:val="24"/>
          </w:rPr>
          <w:br/>
          <w:t>Quality = 1.5</w:t>
        </w:r>
        <w:r>
          <w:rPr>
            <w:rFonts w:ascii="Times New Roman" w:hAnsi="Times New Roman" w:cs="Times New Roman"/>
            <w:sz w:val="24"/>
            <w:szCs w:val="24"/>
          </w:rPr>
          <w:br/>
          <w:t>Amount = 2</w:t>
        </w:r>
        <w:r>
          <w:rPr>
            <w:rFonts w:ascii="Times New Roman" w:hAnsi="Times New Roman" w:cs="Times New Roman"/>
            <w:sz w:val="24"/>
            <w:szCs w:val="24"/>
          </w:rPr>
          <w:br/>
          <w:t>Technical Content = 1.5</w:t>
        </w:r>
      </w:ins>
    </w:p>
    <w:p w:rsidR="001E6CCC" w:rsidRPr="001E6CCC" w:rsidRDefault="001E6CCC" w:rsidP="00D30209">
      <w:pPr>
        <w:rPr>
          <w:rFonts w:ascii="Times New Roman" w:hAnsi="Times New Roman" w:cs="Times New Roman"/>
          <w:sz w:val="24"/>
          <w:szCs w:val="24"/>
          <w:u w:val="single"/>
        </w:rPr>
      </w:pPr>
      <w:r w:rsidRPr="001E6CCC">
        <w:rPr>
          <w:rFonts w:ascii="Times New Roman" w:hAnsi="Times New Roman" w:cs="Times New Roman"/>
          <w:sz w:val="24"/>
          <w:szCs w:val="24"/>
          <w:u w:val="single"/>
        </w:rPr>
        <w:t>Appendix:</w:t>
      </w:r>
    </w:p>
    <w:p w:rsidR="001E6CCC" w:rsidRPr="001E6CCC" w:rsidRDefault="001E6CCC" w:rsidP="00D30209">
      <w:pPr>
        <w:rPr>
          <w:rFonts w:ascii="Times New Roman" w:hAnsi="Times New Roman" w:cs="Times New Roman"/>
          <w:b/>
          <w:sz w:val="24"/>
          <w:szCs w:val="24"/>
        </w:rPr>
      </w:pPr>
      <w:r>
        <w:rPr>
          <w:rFonts w:ascii="Times New Roman" w:hAnsi="Times New Roman" w:cs="Times New Roman"/>
          <w:sz w:val="24"/>
          <w:szCs w:val="24"/>
        </w:rPr>
        <w:tab/>
      </w:r>
      <w:r w:rsidRPr="001E6CCC">
        <w:rPr>
          <w:rFonts w:ascii="Times New Roman" w:hAnsi="Times New Roman" w:cs="Times New Roman"/>
          <w:b/>
          <w:sz w:val="24"/>
          <w:szCs w:val="24"/>
        </w:rPr>
        <w:t>VHDL</w:t>
      </w:r>
    </w:p>
    <w:p w:rsidR="001E6CCC" w:rsidRDefault="001E6CCC" w:rsidP="00D302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29100" cy="654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6543675"/>
                    </a:xfrm>
                    <a:prstGeom prst="rect">
                      <a:avLst/>
                    </a:prstGeom>
                    <a:noFill/>
                    <a:ln>
                      <a:noFill/>
                    </a:ln>
                  </pic:spPr>
                </pic:pic>
              </a:graphicData>
            </a:graphic>
          </wp:inline>
        </w:drawing>
      </w:r>
    </w:p>
    <w:p w:rsidR="001E6CCC" w:rsidRDefault="001E6CCC" w:rsidP="00D302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20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200775"/>
                    </a:xfrm>
                    <a:prstGeom prst="rect">
                      <a:avLst/>
                    </a:prstGeom>
                    <a:noFill/>
                    <a:ln>
                      <a:noFill/>
                    </a:ln>
                  </pic:spPr>
                </pic:pic>
              </a:graphicData>
            </a:graphic>
          </wp:inline>
        </w:drawing>
      </w:r>
    </w:p>
    <w:p w:rsidR="001E6CCC" w:rsidRPr="001E6CCC" w:rsidRDefault="001E6CCC" w:rsidP="001E6CCC">
      <w:pPr>
        <w:ind w:firstLine="720"/>
        <w:rPr>
          <w:rFonts w:ascii="Times New Roman" w:hAnsi="Times New Roman" w:cs="Times New Roman"/>
          <w:b/>
          <w:sz w:val="24"/>
          <w:szCs w:val="24"/>
        </w:rPr>
      </w:pPr>
      <w:r w:rsidRPr="001E6CCC">
        <w:rPr>
          <w:rFonts w:ascii="Times New Roman" w:hAnsi="Times New Roman" w:cs="Times New Roman"/>
          <w:b/>
          <w:sz w:val="24"/>
          <w:szCs w:val="24"/>
        </w:rPr>
        <w:t>Vector Waveform</w:t>
      </w:r>
    </w:p>
    <w:p w:rsidR="001E6CCC" w:rsidRDefault="001E6CCC" w:rsidP="00D302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762000"/>
                    </a:xfrm>
                    <a:prstGeom prst="rect">
                      <a:avLst/>
                    </a:prstGeom>
                    <a:noFill/>
                    <a:ln>
                      <a:noFill/>
                    </a:ln>
                  </pic:spPr>
                </pic:pic>
              </a:graphicData>
            </a:graphic>
          </wp:inline>
        </w:drawing>
      </w:r>
    </w:p>
    <w:p w:rsidR="001E6CCC" w:rsidRDefault="001E6CCC" w:rsidP="00D30209">
      <w:pPr>
        <w:rPr>
          <w:rFonts w:ascii="Times New Roman" w:hAnsi="Times New Roman" w:cs="Times New Roman"/>
          <w:sz w:val="24"/>
          <w:szCs w:val="24"/>
        </w:rPr>
      </w:pPr>
      <w:r>
        <w:rPr>
          <w:rFonts w:ascii="Times New Roman" w:hAnsi="Times New Roman" w:cs="Times New Roman"/>
          <w:sz w:val="24"/>
          <w:szCs w:val="24"/>
        </w:rPr>
        <w:tab/>
      </w:r>
    </w:p>
    <w:p w:rsidR="001E6CCC" w:rsidRDefault="001E6CCC" w:rsidP="00D30209">
      <w:pPr>
        <w:rPr>
          <w:rFonts w:ascii="Times New Roman" w:hAnsi="Times New Roman" w:cs="Times New Roman"/>
          <w:sz w:val="24"/>
          <w:szCs w:val="24"/>
        </w:rPr>
      </w:pPr>
    </w:p>
    <w:p w:rsidR="001E6CCC" w:rsidRDefault="001E6CCC" w:rsidP="001E6CCC">
      <w:pPr>
        <w:ind w:firstLine="720"/>
        <w:rPr>
          <w:rFonts w:ascii="Times New Roman" w:hAnsi="Times New Roman" w:cs="Times New Roman"/>
          <w:b/>
          <w:sz w:val="24"/>
          <w:szCs w:val="24"/>
        </w:rPr>
      </w:pPr>
      <w:r w:rsidRPr="001E6CCC">
        <w:rPr>
          <w:rFonts w:ascii="Times New Roman" w:hAnsi="Times New Roman" w:cs="Times New Roman"/>
          <w:b/>
          <w:sz w:val="24"/>
          <w:szCs w:val="24"/>
        </w:rPr>
        <w:t>State Machine Viewer</w:t>
      </w:r>
      <w:r>
        <w:rPr>
          <w:rFonts w:ascii="Times New Roman" w:hAnsi="Times New Roman" w:cs="Times New Roman"/>
          <w:b/>
          <w:sz w:val="24"/>
          <w:szCs w:val="24"/>
        </w:rPr>
        <w:t>:</w:t>
      </w:r>
      <w:bookmarkStart w:id="24" w:name="_GoBack"/>
      <w:bookmarkEnd w:id="24"/>
    </w:p>
    <w:p w:rsidR="001E6CCC" w:rsidRPr="001E6CCC" w:rsidRDefault="001E6CCC" w:rsidP="00D30209">
      <w:pPr>
        <w:rPr>
          <w:rFonts w:ascii="Times New Roman" w:hAnsi="Times New Roman" w:cs="Times New Roman"/>
          <w:b/>
          <w:sz w:val="24"/>
          <w:szCs w:val="24"/>
        </w:rPr>
      </w:pPr>
    </w:p>
    <w:p w:rsidR="00D30209" w:rsidRPr="001E6CCC" w:rsidRDefault="001E6CCC" w:rsidP="00D302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43125"/>
                    </a:xfrm>
                    <a:prstGeom prst="rect">
                      <a:avLst/>
                    </a:prstGeom>
                    <a:noFill/>
                    <a:ln>
                      <a:noFill/>
                    </a:ln>
                  </pic:spPr>
                </pic:pic>
              </a:graphicData>
            </a:graphic>
          </wp:inline>
        </w:drawing>
      </w:r>
    </w:p>
    <w:sectPr w:rsidR="00D30209" w:rsidRPr="001E6CCC" w:rsidSect="0016766D">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lizabeth Basha" w:date="2011-10-10T22:51:00Z" w:initials="EB">
    <w:p w:rsidR="00935FDE" w:rsidRDefault="00935FDE">
      <w:pPr>
        <w:pStyle w:val="CommentText"/>
      </w:pPr>
      <w:r>
        <w:rPr>
          <w:rStyle w:val="CommentReference"/>
        </w:rPr>
        <w:annotationRef/>
      </w:r>
      <w:r>
        <w:t>Z?  I thought it was called unlock?</w:t>
      </w:r>
    </w:p>
  </w:comment>
  <w:comment w:id="2" w:author="Elizabeth Basha" w:date="2011-10-10T22:51:00Z" w:initials="EB">
    <w:p w:rsidR="00935FDE" w:rsidRDefault="00935FDE">
      <w:pPr>
        <w:pStyle w:val="CommentText"/>
      </w:pPr>
      <w:r>
        <w:rPr>
          <w:rStyle w:val="CommentReference"/>
        </w:rPr>
        <w:annotationRef/>
      </w:r>
      <w:r>
        <w:t>Please caption as described in the lab report handout.</w:t>
      </w:r>
    </w:p>
  </w:comment>
  <w:comment w:id="5" w:author="Elizabeth Basha" w:date="2011-10-10T22:52:00Z" w:initials="EB">
    <w:p w:rsidR="00935FDE" w:rsidRDefault="00935FDE">
      <w:pPr>
        <w:pStyle w:val="CommentText"/>
      </w:pPr>
      <w:r>
        <w:rPr>
          <w:rStyle w:val="CommentReference"/>
        </w:rPr>
        <w:annotationRef/>
      </w:r>
      <w:r>
        <w:t>Odd word choice.  What about seen or displayed?</w:t>
      </w:r>
    </w:p>
  </w:comment>
  <w:comment w:id="6" w:author="Elizabeth Basha" w:date="2011-10-10T22:53:00Z" w:initials="EB">
    <w:p w:rsidR="00935FDE" w:rsidRDefault="00935FDE">
      <w:pPr>
        <w:pStyle w:val="CommentText"/>
      </w:pPr>
      <w:r>
        <w:rPr>
          <w:rStyle w:val="CommentReference"/>
        </w:rPr>
        <w:annotationRef/>
      </w:r>
      <w:r>
        <w:t>Another odd word choice.  You speculated your way to the solution?  Sounds a little shaky – why did you not debug or determine?</w:t>
      </w:r>
    </w:p>
  </w:comment>
  <w:comment w:id="7" w:author="Elizabeth Basha" w:date="2011-10-10T22:53:00Z" w:initials="EB">
    <w:p w:rsidR="00935FDE" w:rsidRDefault="00935FDE">
      <w:pPr>
        <w:pStyle w:val="CommentText"/>
      </w:pPr>
      <w:r>
        <w:rPr>
          <w:rStyle w:val="CommentReference"/>
        </w:rPr>
        <w:annotationRef/>
      </w:r>
      <w:r>
        <w:t>Above?</w:t>
      </w:r>
    </w:p>
  </w:comment>
  <w:comment w:id="9" w:author="Elizabeth Basha" w:date="2011-10-10T22:53:00Z" w:initials="EB">
    <w:p w:rsidR="00935FDE" w:rsidRDefault="00935FDE">
      <w:pPr>
        <w:pStyle w:val="CommentText"/>
      </w:pPr>
      <w:r>
        <w:rPr>
          <w:rStyle w:val="CommentReference"/>
        </w:rPr>
        <w:annotationRef/>
      </w:r>
      <w:r>
        <w:t>Please restate in your own words as the start of the paragraph answering the question. Assume the reader does not have the lab handout.</w:t>
      </w:r>
    </w:p>
  </w:comment>
  <w:comment w:id="11" w:author="Elizabeth Basha" w:date="2011-10-10T22:54:00Z" w:initials="EB">
    <w:p w:rsidR="00935FDE" w:rsidRDefault="00935FDE">
      <w:pPr>
        <w:pStyle w:val="CommentText"/>
      </w:pPr>
      <w:r>
        <w:rPr>
          <w:rStyle w:val="CommentReference"/>
        </w:rPr>
        <w:annotationRef/>
      </w:r>
      <w:r>
        <w:t>Screen shot?  It should be near this text and referenced with a Figure X.</w:t>
      </w:r>
    </w:p>
  </w:comment>
  <w:comment w:id="13" w:author="Elizabeth Basha" w:date="2011-10-10T22:54:00Z" w:initials="EB">
    <w:p w:rsidR="00935FDE" w:rsidRDefault="00935FDE">
      <w:pPr>
        <w:pStyle w:val="CommentText"/>
      </w:pPr>
      <w:r>
        <w:rPr>
          <w:rStyle w:val="CommentReference"/>
        </w:rPr>
        <w:annotationRef/>
      </w:r>
      <w:r>
        <w:t>Did you also look at the transition table and encoding table?</w:t>
      </w:r>
    </w:p>
  </w:comment>
  <w:comment w:id="16" w:author="Elizabeth Basha" w:date="2011-10-10T22:55:00Z" w:initials="EB">
    <w:p w:rsidR="00935FDE" w:rsidRDefault="00935FDE">
      <w:pPr>
        <w:pStyle w:val="CommentText"/>
      </w:pPr>
      <w:r>
        <w:rPr>
          <w:rStyle w:val="CommentReference"/>
        </w:rPr>
        <w:annotationRef/>
      </w:r>
      <w:r>
        <w:t xml:space="preserve">Complexities are (and list more than one) </w:t>
      </w:r>
    </w:p>
    <w:p w:rsidR="00935FDE" w:rsidRDefault="00935FDE">
      <w:pPr>
        <w:pStyle w:val="CommentText"/>
      </w:pPr>
      <w:r>
        <w:t>Or</w:t>
      </w:r>
    </w:p>
    <w:p w:rsidR="00935FDE" w:rsidRDefault="00935FDE">
      <w:pPr>
        <w:pStyle w:val="CommentText"/>
      </w:pPr>
      <w:r>
        <w:t xml:space="preserve"> Complexity 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241F"/>
    <w:multiLevelType w:val="hybridMultilevel"/>
    <w:tmpl w:val="B2969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B7834"/>
    <w:multiLevelType w:val="hybridMultilevel"/>
    <w:tmpl w:val="372047D2"/>
    <w:lvl w:ilvl="0" w:tplc="7FFC6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compat/>
  <w:rsids>
    <w:rsidRoot w:val="00D30209"/>
    <w:rsid w:val="0016766D"/>
    <w:rsid w:val="00197671"/>
    <w:rsid w:val="001E6CCC"/>
    <w:rsid w:val="002401C6"/>
    <w:rsid w:val="00293D94"/>
    <w:rsid w:val="00402D72"/>
    <w:rsid w:val="00450295"/>
    <w:rsid w:val="00935FDE"/>
    <w:rsid w:val="00AC58FB"/>
    <w:rsid w:val="00D30209"/>
  </w:rsids>
  <m:mathPr>
    <m:mathFont m:val="Monotype Sort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1E6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CC"/>
    <w:rPr>
      <w:rFonts w:ascii="Tahoma" w:hAnsi="Tahoma" w:cs="Tahoma"/>
      <w:sz w:val="16"/>
      <w:szCs w:val="16"/>
    </w:rPr>
  </w:style>
  <w:style w:type="paragraph" w:styleId="ListParagraph">
    <w:name w:val="List Paragraph"/>
    <w:basedOn w:val="Normal"/>
    <w:uiPriority w:val="34"/>
    <w:qFormat/>
    <w:rsid w:val="001E6CCC"/>
    <w:pPr>
      <w:ind w:left="720"/>
      <w:contextualSpacing/>
    </w:pPr>
  </w:style>
  <w:style w:type="character" w:styleId="CommentReference">
    <w:name w:val="annotation reference"/>
    <w:basedOn w:val="DefaultParagraphFont"/>
    <w:uiPriority w:val="99"/>
    <w:semiHidden/>
    <w:unhideWhenUsed/>
    <w:rsid w:val="00935FDE"/>
    <w:rPr>
      <w:sz w:val="18"/>
      <w:szCs w:val="18"/>
    </w:rPr>
  </w:style>
  <w:style w:type="paragraph" w:styleId="CommentText">
    <w:name w:val="annotation text"/>
    <w:basedOn w:val="Normal"/>
    <w:link w:val="CommentTextChar"/>
    <w:uiPriority w:val="99"/>
    <w:semiHidden/>
    <w:unhideWhenUsed/>
    <w:rsid w:val="00935FDE"/>
    <w:pPr>
      <w:spacing w:line="240" w:lineRule="auto"/>
    </w:pPr>
    <w:rPr>
      <w:sz w:val="24"/>
      <w:szCs w:val="24"/>
    </w:rPr>
  </w:style>
  <w:style w:type="character" w:customStyle="1" w:styleId="CommentTextChar">
    <w:name w:val="Comment Text Char"/>
    <w:basedOn w:val="DefaultParagraphFont"/>
    <w:link w:val="CommentText"/>
    <w:uiPriority w:val="99"/>
    <w:semiHidden/>
    <w:rsid w:val="00935FDE"/>
    <w:rPr>
      <w:sz w:val="24"/>
      <w:szCs w:val="24"/>
    </w:rPr>
  </w:style>
  <w:style w:type="paragraph" w:styleId="CommentSubject">
    <w:name w:val="annotation subject"/>
    <w:basedOn w:val="CommentText"/>
    <w:next w:val="CommentText"/>
    <w:link w:val="CommentSubjectChar"/>
    <w:uiPriority w:val="99"/>
    <w:semiHidden/>
    <w:unhideWhenUsed/>
    <w:rsid w:val="00935FDE"/>
    <w:rPr>
      <w:b/>
      <w:bCs/>
      <w:sz w:val="20"/>
      <w:szCs w:val="20"/>
    </w:rPr>
  </w:style>
  <w:style w:type="character" w:customStyle="1" w:styleId="CommentSubjectChar">
    <w:name w:val="Comment Subject Char"/>
    <w:basedOn w:val="CommentTextChar"/>
    <w:link w:val="CommentSubject"/>
    <w:uiPriority w:val="99"/>
    <w:semiHidden/>
    <w:rsid w:val="00935FD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CC"/>
    <w:rPr>
      <w:rFonts w:ascii="Tahoma" w:hAnsi="Tahoma" w:cs="Tahoma"/>
      <w:sz w:val="16"/>
      <w:szCs w:val="16"/>
    </w:rPr>
  </w:style>
  <w:style w:type="paragraph" w:styleId="ListParagraph">
    <w:name w:val="List Paragraph"/>
    <w:basedOn w:val="Normal"/>
    <w:uiPriority w:val="34"/>
    <w:qFormat/>
    <w:rsid w:val="001E6CC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7375-A21D-F64C-8B59-0CD48EC3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561</Words>
  <Characters>3202</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Viebrock</dc:creator>
  <cp:keywords/>
  <dc:description/>
  <cp:lastModifiedBy>Elizabeth Basha</cp:lastModifiedBy>
  <cp:revision>2</cp:revision>
  <dcterms:created xsi:type="dcterms:W3CDTF">2011-10-11T05:56:00Z</dcterms:created>
  <dcterms:modified xsi:type="dcterms:W3CDTF">2011-10-11T05:56:00Z</dcterms:modified>
</cp:coreProperties>
</file>